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8BBA3D" w14:textId="1617A7A2" w:rsidR="00351AB9" w:rsidRDefault="00544BA5" w:rsidP="00351AB9">
      <w:pPr>
        <w:pStyle w:val="Title"/>
        <w:rPr>
          <w:ins w:id="0" w:author="Seungjin Baek" w:date="2016-09-30T16:32:00Z"/>
        </w:rPr>
        <w:pPrChange w:id="1" w:author="Seungjin Baek" w:date="2016-09-30T16:33:00Z">
          <w:pPr>
            <w:pStyle w:val="Heading1"/>
          </w:pPr>
        </w:pPrChange>
      </w:pPr>
      <w:ins w:id="2" w:author="Seungjin Baek" w:date="2016-09-30T16:34:00Z">
        <w:r>
          <w:t xml:space="preserve">Customer segmentation </w:t>
        </w:r>
      </w:ins>
      <w:ins w:id="3" w:author="Seungjin Baek" w:date="2016-09-30T16:33:00Z">
        <w:r w:rsidR="00351AB9">
          <w:t xml:space="preserve">using </w:t>
        </w:r>
      </w:ins>
      <w:ins w:id="4" w:author="Seungjin Baek" w:date="2016-09-30T16:34:00Z">
        <w:r>
          <w:t xml:space="preserve">clustering analysis on </w:t>
        </w:r>
      </w:ins>
      <w:bookmarkStart w:id="5" w:name="_GoBack"/>
      <w:bookmarkEnd w:id="5"/>
      <w:ins w:id="6" w:author="Seungjin Baek" w:date="2016-09-30T16:33:00Z">
        <w:r w:rsidR="00351AB9">
          <w:t>data collected</w:t>
        </w:r>
      </w:ins>
      <w:ins w:id="7" w:author="Seungjin Baek" w:date="2016-09-30T16:32:00Z">
        <w:r w:rsidR="00351AB9">
          <w:t xml:space="preserve"> from mobile shopping app</w:t>
        </w:r>
      </w:ins>
      <w:ins w:id="8" w:author="Seungjin Baek" w:date="2016-09-30T16:34:00Z">
        <w:r w:rsidR="00120D36">
          <w:t xml:space="preserve"> </w:t>
        </w:r>
      </w:ins>
    </w:p>
    <w:p w14:paraId="5FBF09E5" w14:textId="77777777" w:rsidR="00073132" w:rsidRDefault="00073132">
      <w:pPr>
        <w:pStyle w:val="Heading1"/>
        <w:numPr>
          <w:ilvl w:val="0"/>
          <w:numId w:val="4"/>
        </w:numPr>
        <w:pPrChange w:id="9" w:author="S B" w:date="2016-06-27T22:50:00Z">
          <w:pPr>
            <w:pStyle w:val="Heading1"/>
          </w:pPr>
        </w:pPrChange>
      </w:pPr>
      <w:r>
        <w:t>Definition</w:t>
      </w:r>
    </w:p>
    <w:p w14:paraId="3EEB6DEF" w14:textId="77777777" w:rsidR="00073132" w:rsidRDefault="00073132"/>
    <w:p w14:paraId="68E53832" w14:textId="77777777" w:rsidR="00B777F5" w:rsidRDefault="00073132" w:rsidP="00073132">
      <w:pPr>
        <w:pStyle w:val="Heading2"/>
      </w:pPr>
      <w:r>
        <w:t>Project Overview</w:t>
      </w:r>
    </w:p>
    <w:p w14:paraId="3CA9D638" w14:textId="77777777" w:rsidR="00775747" w:rsidRDefault="00FB19C3" w:rsidP="00FB19C3">
      <w:r>
        <w:t>A key component to any strategic marketing, branding or business growth is market segmentation.</w:t>
      </w:r>
      <w:r w:rsidR="00775747">
        <w:t xml:space="preserve"> The data set analyzed in this Capstone project is a user data collection from a mobile marketplace app for used goods. By segmenting the sellers into multiple group</w:t>
      </w:r>
      <w:r w:rsidR="00F66BF4">
        <w:t>s</w:t>
      </w:r>
      <w:r w:rsidR="00775747">
        <w:t xml:space="preserve">, the company could provide </w:t>
      </w:r>
      <w:r w:rsidR="00F66BF4">
        <w:t xml:space="preserve">a </w:t>
      </w:r>
      <w:r w:rsidR="00775747">
        <w:t>better customer support</w:t>
      </w:r>
      <w:r w:rsidR="00F66BF4">
        <w:t xml:space="preserve"> by training support staffs accordingly for each seller group</w:t>
      </w:r>
      <w:r w:rsidR="00775747">
        <w:t xml:space="preserve"> when sellers reach out for </w:t>
      </w:r>
      <w:r w:rsidR="00F66BF4">
        <w:t xml:space="preserve">assist throughout the process of selling their items. </w:t>
      </w:r>
    </w:p>
    <w:p w14:paraId="5A8BE614" w14:textId="77777777" w:rsidR="00F66BF4" w:rsidRDefault="00F66BF4" w:rsidP="00FB19C3"/>
    <w:p w14:paraId="44066EE6" w14:textId="77777777" w:rsidR="00775747" w:rsidRDefault="00775747" w:rsidP="00FB19C3"/>
    <w:p w14:paraId="45D93B08" w14:textId="77777777" w:rsidR="00073132" w:rsidRDefault="00073132" w:rsidP="00073132">
      <w:pPr>
        <w:pStyle w:val="Heading2"/>
      </w:pPr>
      <w:r>
        <w:t>Problem Statement</w:t>
      </w:r>
    </w:p>
    <w:p w14:paraId="39BA74B4" w14:textId="77777777" w:rsidR="00810769" w:rsidRDefault="00F66BF4" w:rsidP="00F66BF4">
      <w:r>
        <w:t xml:space="preserve">The goal of the project is to segment the sellers into number of groups and </w:t>
      </w:r>
      <w:r w:rsidR="00601B87">
        <w:t>investigate</w:t>
      </w:r>
      <w:r>
        <w:t xml:space="preserve"> </w:t>
      </w:r>
      <w:r w:rsidR="00601B87">
        <w:t xml:space="preserve">the characteristics and uniqueness of each group. The preliminary </w:t>
      </w:r>
      <w:r w:rsidR="00810769">
        <w:t xml:space="preserve">assessment by the data provider suggests that there are four distinct seller groups: </w:t>
      </w:r>
      <w:r>
        <w:t>top sellers, business sellers</w:t>
      </w:r>
      <w:r w:rsidR="00810769">
        <w:t>,</w:t>
      </w:r>
      <w:r>
        <w:t xml:space="preserve"> casual sellers</w:t>
      </w:r>
      <w:r w:rsidR="00810769">
        <w:t xml:space="preserve"> and new sellers</w:t>
      </w:r>
      <w:r>
        <w:t xml:space="preserve">. </w:t>
      </w:r>
    </w:p>
    <w:p w14:paraId="411BEC37" w14:textId="77777777" w:rsidR="00FB19C3" w:rsidRPr="00FB19C3" w:rsidRDefault="00810769" w:rsidP="00810769">
      <w:r>
        <w:t xml:space="preserve">This </w:t>
      </w:r>
      <w:r w:rsidR="00601B87">
        <w:t>capstone project will</w:t>
      </w:r>
      <w:r>
        <w:t xml:space="preserve"> further</w:t>
      </w:r>
      <w:r w:rsidR="00601B87">
        <w:t xml:space="preserve"> investigate the data </w:t>
      </w:r>
      <w:r>
        <w:t xml:space="preserve">using various techniques of clustering analysis and will determine the number of unique seller groups based on the given features of the data set. </w:t>
      </w:r>
    </w:p>
    <w:p w14:paraId="6741D71D" w14:textId="77777777" w:rsidR="00073132" w:rsidRDefault="00073132" w:rsidP="00073132">
      <w:pPr>
        <w:pStyle w:val="Heading2"/>
      </w:pPr>
      <w:r>
        <w:t>Metrics</w:t>
      </w:r>
    </w:p>
    <w:p w14:paraId="1B7A9B3F" w14:textId="774111C7" w:rsidR="006E48EF" w:rsidRDefault="006E48EF" w:rsidP="005D6FB6">
      <w:pPr>
        <w:rPr>
          <w:ins w:id="10" w:author="Seungjin Baek" w:date="2016-06-24T15:20:00Z"/>
        </w:rPr>
      </w:pPr>
      <w:ins w:id="11" w:author="Seungjin Baek" w:date="2016-06-24T15:19:00Z">
        <w:r>
          <w:t xml:space="preserve">Silhouette analysis will be used to test the number of clusters after </w:t>
        </w:r>
        <w:proofErr w:type="spellStart"/>
        <w:r>
          <w:t>KMeans</w:t>
        </w:r>
        <w:proofErr w:type="spellEnd"/>
        <w:r>
          <w:t xml:space="preserve"> </w:t>
        </w:r>
      </w:ins>
      <w:ins w:id="12" w:author="Seungjin Baek" w:date="2016-06-24T15:20:00Z">
        <w:r>
          <w:t xml:space="preserve">clustering analysis was conducted on the dataset. The silhouette plot displays a measure of how close each point in one cluster is to points in the neighboring clusters and thus provides a way to assess parameters like number of clusters visually. </w:t>
        </w:r>
      </w:ins>
      <w:ins w:id="13" w:author="Seungjin Baek" w:date="2016-06-24T15:21:00Z">
        <w:r>
          <w:t>(</w:t>
        </w:r>
        <w:proofErr w:type="spellStart"/>
        <w:proofErr w:type="gramStart"/>
        <w:r>
          <w:t>scikit</w:t>
        </w:r>
        <w:proofErr w:type="spellEnd"/>
        <w:proofErr w:type="gramEnd"/>
        <w:r>
          <w:t xml:space="preserve"> learn webpage)</w:t>
        </w:r>
      </w:ins>
    </w:p>
    <w:p w14:paraId="780B2A23" w14:textId="77777777" w:rsidR="006E48EF" w:rsidRDefault="006E48EF" w:rsidP="005D6FB6">
      <w:pPr>
        <w:rPr>
          <w:ins w:id="14" w:author="Seungjin Baek" w:date="2016-06-24T15:20:00Z"/>
        </w:rPr>
      </w:pPr>
    </w:p>
    <w:p w14:paraId="63E66B45" w14:textId="01C72DA6" w:rsidR="00073132" w:rsidDel="006E48EF" w:rsidRDefault="005D6FB6" w:rsidP="005D6FB6">
      <w:pPr>
        <w:rPr>
          <w:del w:id="15" w:author="Seungjin Baek" w:date="2016-06-24T15:25:00Z"/>
        </w:rPr>
      </w:pPr>
      <w:commentRangeStart w:id="16"/>
      <w:del w:id="17" w:author="Seungjin Baek" w:date="2016-06-24T15:25:00Z">
        <w:r w:rsidDel="006E48EF">
          <w:delText>The data set will be clustered after the PCA is applied and then silhouette analysis is to be conducted to visualize the clusters and to determine the optimum number of clusters.</w:delText>
        </w:r>
        <w:r w:rsidR="003424FA" w:rsidRPr="003424FA" w:rsidDel="006E48EF">
          <w:rPr>
            <w:rFonts w:hint="eastAsia"/>
          </w:rPr>
          <w:delText xml:space="preserve"> </w:delText>
        </w:r>
        <w:commentRangeEnd w:id="16"/>
        <w:r w:rsidDel="006E48EF">
          <w:rPr>
            <w:rStyle w:val="CommentReference"/>
          </w:rPr>
          <w:commentReference w:id="16"/>
        </w:r>
      </w:del>
    </w:p>
    <w:p w14:paraId="19AE19F3" w14:textId="77777777" w:rsidR="00073132" w:rsidRDefault="00073132" w:rsidP="00E2353B">
      <w:pPr>
        <w:pStyle w:val="Heading1"/>
        <w:numPr>
          <w:ilvl w:val="0"/>
          <w:numId w:val="4"/>
        </w:numPr>
      </w:pPr>
      <w:r>
        <w:t>Analysis</w:t>
      </w:r>
    </w:p>
    <w:p w14:paraId="472637A0" w14:textId="77777777" w:rsidR="00073132" w:rsidRDefault="00073132"/>
    <w:p w14:paraId="2030BF62" w14:textId="77777777" w:rsidR="00073132" w:rsidRDefault="00073132" w:rsidP="00073132">
      <w:pPr>
        <w:pStyle w:val="Heading2"/>
        <w:rPr>
          <w:rFonts w:eastAsia="Malgun Gothic"/>
          <w:lang w:eastAsia="ko-KR"/>
        </w:rPr>
      </w:pPr>
      <w:r>
        <w:lastRenderedPageBreak/>
        <w:t>Data Exploration</w:t>
      </w:r>
    </w:p>
    <w:p w14:paraId="0D247F52" w14:textId="03E9BC17" w:rsidR="00345EDA" w:rsidRDefault="00345EDA" w:rsidP="00C71E18">
      <w:pPr>
        <w:rPr>
          <w:ins w:id="18" w:author="Seungjin Baek" w:date="2016-06-24T15:41:00Z"/>
        </w:rPr>
      </w:pPr>
      <w:ins w:id="19" w:author="Seungjin Baek" w:date="2016-06-24T15:40:00Z">
        <w:r>
          <w:t xml:space="preserve">The dataset analyzed in this project contains sellers’ activities which are shown as columns (features) in the form of csv file. The </w:t>
        </w:r>
      </w:ins>
      <w:ins w:id="20" w:author="Seungjin Baek" w:date="2016-06-24T15:41:00Z">
        <w:r w:rsidR="006D5D5C">
          <w:t>description</w:t>
        </w:r>
      </w:ins>
      <w:ins w:id="21" w:author="Seungjin Baek" w:date="2016-09-07T15:40:00Z">
        <w:r w:rsidR="006D5D5C">
          <w:t>s</w:t>
        </w:r>
      </w:ins>
      <w:ins w:id="22" w:author="Seungjin Baek" w:date="2016-06-24T15:41:00Z">
        <w:r>
          <w:t xml:space="preserve"> of </w:t>
        </w:r>
      </w:ins>
      <w:ins w:id="23" w:author="Seungjin Baek" w:date="2016-09-07T15:40:00Z">
        <w:r w:rsidR="006D5D5C">
          <w:t>features</w:t>
        </w:r>
      </w:ins>
      <w:ins w:id="24" w:author="Seungjin Baek" w:date="2016-06-24T15:41:00Z">
        <w:r w:rsidR="006D5D5C">
          <w:t xml:space="preserve"> </w:t>
        </w:r>
      </w:ins>
      <w:ins w:id="25" w:author="Seungjin Baek" w:date="2016-09-07T15:40:00Z">
        <w:r w:rsidR="006D5D5C">
          <w:t>are</w:t>
        </w:r>
      </w:ins>
      <w:ins w:id="26" w:author="Seungjin Baek" w:date="2016-06-24T15:41:00Z">
        <w:r>
          <w:t xml:space="preserve"> shown in Table </w:t>
        </w:r>
      </w:ins>
      <w:ins w:id="27" w:author="Seungjin Baek" w:date="2016-09-30T16:07:00Z">
        <w:r w:rsidR="00142E30">
          <w:t>1</w:t>
        </w:r>
      </w:ins>
      <w:ins w:id="28" w:author="Seungjin Baek" w:date="2016-06-24T15:41:00Z">
        <w:r>
          <w:t>.</w:t>
        </w:r>
      </w:ins>
    </w:p>
    <w:p w14:paraId="566A5DF1" w14:textId="77777777" w:rsidR="00345EDA" w:rsidRDefault="00345EDA" w:rsidP="00C71E18">
      <w:pPr>
        <w:rPr>
          <w:ins w:id="29" w:author="Seungjin Baek" w:date="2016-06-24T15:41:00Z"/>
        </w:rPr>
      </w:pPr>
    </w:p>
    <w:p w14:paraId="1EC2B397" w14:textId="6F9D79C2" w:rsidR="002517A3" w:rsidRDefault="002517A3" w:rsidP="002517A3">
      <w:pPr>
        <w:pStyle w:val="Caption"/>
        <w:keepNext/>
        <w:rPr>
          <w:ins w:id="30" w:author="Seungjin Baek" w:date="2016-09-30T09:59:00Z"/>
        </w:rPr>
        <w:pPrChange w:id="31" w:author="Seungjin Baek" w:date="2016-09-30T09:59:00Z">
          <w:pPr/>
        </w:pPrChange>
      </w:pPr>
      <w:ins w:id="32" w:author="Seungjin Baek" w:date="2016-09-30T09:59:00Z">
        <w:r>
          <w:t xml:space="preserve">Table </w:t>
        </w:r>
        <w:r>
          <w:fldChar w:fldCharType="begin"/>
        </w:r>
        <w:r>
          <w:instrText xml:space="preserve"> SEQ Table \* ARABIC </w:instrText>
        </w:r>
      </w:ins>
      <w:r>
        <w:fldChar w:fldCharType="separate"/>
      </w:r>
      <w:ins w:id="33" w:author="Seungjin Baek" w:date="2016-09-30T16:33:00Z">
        <w:r w:rsidR="00120D36">
          <w:rPr>
            <w:noProof/>
          </w:rPr>
          <w:t>1</w:t>
        </w:r>
      </w:ins>
      <w:ins w:id="34" w:author="Seungjin Baek" w:date="2016-09-30T09:59:00Z">
        <w:r>
          <w:fldChar w:fldCharType="end"/>
        </w:r>
        <w:r>
          <w:t xml:space="preserve"> Features of dataset</w:t>
        </w:r>
      </w:ins>
    </w:p>
    <w:tbl>
      <w:tblPr>
        <w:tblStyle w:val="TableGrid"/>
        <w:tblW w:w="0" w:type="auto"/>
        <w:tblLook w:val="04A0" w:firstRow="1" w:lastRow="0" w:firstColumn="1" w:lastColumn="0" w:noHBand="0" w:noVBand="1"/>
      </w:tblPr>
      <w:tblGrid>
        <w:gridCol w:w="1926"/>
        <w:gridCol w:w="6912"/>
      </w:tblGrid>
      <w:tr w:rsidR="00345EDA" w14:paraId="369C1316" w14:textId="77777777" w:rsidTr="00E2353B">
        <w:trPr>
          <w:ins w:id="35" w:author="Seungjin Baek" w:date="2016-06-24T15:41:00Z"/>
        </w:trPr>
        <w:tc>
          <w:tcPr>
            <w:tcW w:w="1926" w:type="dxa"/>
            <w:shd w:val="clear" w:color="auto" w:fill="D9D9D9" w:themeFill="background1" w:themeFillShade="D9"/>
          </w:tcPr>
          <w:p w14:paraId="3D3D2371" w14:textId="12899E80" w:rsidR="00345EDA" w:rsidRPr="00E2353B" w:rsidRDefault="00345EDA" w:rsidP="00C71E18">
            <w:pPr>
              <w:rPr>
                <w:ins w:id="36" w:author="Seungjin Baek" w:date="2016-06-24T15:41:00Z"/>
                <w:b/>
              </w:rPr>
            </w:pPr>
            <w:ins w:id="37" w:author="Seungjin Baek" w:date="2016-06-24T15:42:00Z">
              <w:r w:rsidRPr="00E2353B">
                <w:rPr>
                  <w:b/>
                </w:rPr>
                <w:t>Column name</w:t>
              </w:r>
            </w:ins>
          </w:p>
        </w:tc>
        <w:tc>
          <w:tcPr>
            <w:tcW w:w="6912" w:type="dxa"/>
            <w:shd w:val="clear" w:color="auto" w:fill="D9D9D9" w:themeFill="background1" w:themeFillShade="D9"/>
          </w:tcPr>
          <w:p w14:paraId="6D858715" w14:textId="1649E5B1" w:rsidR="00345EDA" w:rsidRPr="00E2353B" w:rsidRDefault="00345EDA" w:rsidP="00C71E18">
            <w:pPr>
              <w:rPr>
                <w:ins w:id="38" w:author="Seungjin Baek" w:date="2016-06-24T15:41:00Z"/>
                <w:b/>
              </w:rPr>
            </w:pPr>
            <w:ins w:id="39" w:author="Seungjin Baek" w:date="2016-06-24T15:42:00Z">
              <w:r w:rsidRPr="00E2353B">
                <w:rPr>
                  <w:b/>
                </w:rPr>
                <w:t>Description</w:t>
              </w:r>
            </w:ins>
          </w:p>
        </w:tc>
      </w:tr>
      <w:tr w:rsidR="00345EDA" w14:paraId="68240B0B" w14:textId="77777777" w:rsidTr="00E2353B">
        <w:trPr>
          <w:ins w:id="40" w:author="Seungjin Baek" w:date="2016-06-24T15:41:00Z"/>
        </w:trPr>
        <w:tc>
          <w:tcPr>
            <w:tcW w:w="1926" w:type="dxa"/>
          </w:tcPr>
          <w:p w14:paraId="1C95008C" w14:textId="4327985D" w:rsidR="00345EDA" w:rsidRDefault="00345EDA" w:rsidP="00C71E18">
            <w:pPr>
              <w:rPr>
                <w:ins w:id="41" w:author="Seungjin Baek" w:date="2016-06-24T15:41:00Z"/>
              </w:rPr>
            </w:pPr>
            <w:ins w:id="42" w:author="Seungjin Baek" w:date="2016-06-24T15:42:00Z">
              <w:r>
                <w:t>id</w:t>
              </w:r>
            </w:ins>
          </w:p>
        </w:tc>
        <w:tc>
          <w:tcPr>
            <w:tcW w:w="6912" w:type="dxa"/>
          </w:tcPr>
          <w:p w14:paraId="1B42AE43" w14:textId="7F6A3B68" w:rsidR="00345EDA" w:rsidRDefault="00345EDA" w:rsidP="00C71E18">
            <w:pPr>
              <w:rPr>
                <w:ins w:id="43" w:author="Seungjin Baek" w:date="2016-06-24T15:41:00Z"/>
              </w:rPr>
            </w:pPr>
            <w:ins w:id="44" w:author="Seungjin Baek" w:date="2016-06-24T15:43:00Z">
              <w:r>
                <w:t>user</w:t>
              </w:r>
            </w:ins>
            <w:ins w:id="45" w:author="Seungjin Baek" w:date="2016-06-24T15:42:00Z">
              <w:r>
                <w:t xml:space="preserve"> ID</w:t>
              </w:r>
            </w:ins>
          </w:p>
        </w:tc>
      </w:tr>
      <w:tr w:rsidR="00345EDA" w14:paraId="3508658A" w14:textId="77777777" w:rsidTr="00E2353B">
        <w:trPr>
          <w:ins w:id="46" w:author="Seungjin Baek" w:date="2016-06-24T15:41:00Z"/>
        </w:trPr>
        <w:tc>
          <w:tcPr>
            <w:tcW w:w="1926" w:type="dxa"/>
          </w:tcPr>
          <w:p w14:paraId="49C88282" w14:textId="30A47D86" w:rsidR="00345EDA" w:rsidRDefault="00345EDA" w:rsidP="00C71E18">
            <w:pPr>
              <w:rPr>
                <w:ins w:id="47" w:author="Seungjin Baek" w:date="2016-06-24T15:41:00Z"/>
              </w:rPr>
            </w:pPr>
            <w:proofErr w:type="spellStart"/>
            <w:ins w:id="48" w:author="Seungjin Baek" w:date="2016-06-24T15:42:00Z">
              <w:r>
                <w:t>install_date</w:t>
              </w:r>
            </w:ins>
            <w:proofErr w:type="spellEnd"/>
          </w:p>
        </w:tc>
        <w:tc>
          <w:tcPr>
            <w:tcW w:w="6912" w:type="dxa"/>
          </w:tcPr>
          <w:p w14:paraId="2C438314" w14:textId="056AFEAB" w:rsidR="00345EDA" w:rsidRDefault="00345EDA" w:rsidP="00C71E18">
            <w:pPr>
              <w:rPr>
                <w:ins w:id="49" w:author="Seungjin Baek" w:date="2016-06-24T15:41:00Z"/>
              </w:rPr>
            </w:pPr>
            <w:ins w:id="50" w:author="Seungjin Baek" w:date="2016-06-24T15:44:00Z">
              <w:r>
                <w:t>the user install date</w:t>
              </w:r>
            </w:ins>
          </w:p>
        </w:tc>
      </w:tr>
      <w:tr w:rsidR="00345EDA" w14:paraId="50255789" w14:textId="77777777" w:rsidTr="00E2353B">
        <w:trPr>
          <w:ins w:id="51" w:author="Seungjin Baek" w:date="2016-06-24T15:41:00Z"/>
        </w:trPr>
        <w:tc>
          <w:tcPr>
            <w:tcW w:w="1926" w:type="dxa"/>
          </w:tcPr>
          <w:p w14:paraId="1E2C3FB8" w14:textId="0E9FE19D" w:rsidR="00345EDA" w:rsidRDefault="00345EDA" w:rsidP="00C71E18">
            <w:pPr>
              <w:rPr>
                <w:ins w:id="52" w:author="Seungjin Baek" w:date="2016-06-24T15:41:00Z"/>
              </w:rPr>
            </w:pPr>
            <w:proofErr w:type="spellStart"/>
            <w:ins w:id="53" w:author="Seungjin Baek" w:date="2016-06-24T15:42:00Z">
              <w:r>
                <w:t>time_on_site</w:t>
              </w:r>
            </w:ins>
            <w:proofErr w:type="spellEnd"/>
          </w:p>
        </w:tc>
        <w:tc>
          <w:tcPr>
            <w:tcW w:w="6912" w:type="dxa"/>
          </w:tcPr>
          <w:p w14:paraId="22952E7E" w14:textId="58052C55" w:rsidR="00345EDA" w:rsidRDefault="00345EDA" w:rsidP="00C71E18">
            <w:pPr>
              <w:rPr>
                <w:ins w:id="54" w:author="Seungjin Baek" w:date="2016-06-24T15:41:00Z"/>
              </w:rPr>
            </w:pPr>
            <w:ins w:id="55" w:author="Seungjin Baek" w:date="2016-06-24T15:44:00Z">
              <w:r>
                <w:t>days since the user install date</w:t>
              </w:r>
            </w:ins>
          </w:p>
        </w:tc>
      </w:tr>
      <w:tr w:rsidR="00345EDA" w14:paraId="2C55151B" w14:textId="77777777" w:rsidTr="00E2353B">
        <w:trPr>
          <w:ins w:id="56" w:author="Seungjin Baek" w:date="2016-06-24T15:41:00Z"/>
        </w:trPr>
        <w:tc>
          <w:tcPr>
            <w:tcW w:w="1926" w:type="dxa"/>
          </w:tcPr>
          <w:p w14:paraId="439C12B6" w14:textId="30780DD7" w:rsidR="00345EDA" w:rsidRDefault="00345EDA" w:rsidP="00C71E18">
            <w:pPr>
              <w:rPr>
                <w:ins w:id="57" w:author="Seungjin Baek" w:date="2016-06-24T15:41:00Z"/>
              </w:rPr>
            </w:pPr>
            <w:proofErr w:type="spellStart"/>
            <w:ins w:id="58" w:author="Seungjin Baek" w:date="2016-06-24T15:43:00Z">
              <w:r>
                <w:t>positive</w:t>
              </w:r>
            </w:ins>
            <w:ins w:id="59" w:author="Seungjin Baek" w:date="2016-06-24T15:42:00Z">
              <w:r>
                <w:t>_rating</w:t>
              </w:r>
            </w:ins>
            <w:proofErr w:type="spellEnd"/>
          </w:p>
        </w:tc>
        <w:tc>
          <w:tcPr>
            <w:tcW w:w="6912" w:type="dxa"/>
          </w:tcPr>
          <w:p w14:paraId="5586B831" w14:textId="7723A5E9" w:rsidR="00345EDA" w:rsidRDefault="00345EDA" w:rsidP="00E2353B">
            <w:pPr>
              <w:rPr>
                <w:ins w:id="60" w:author="Seungjin Baek" w:date="2016-06-24T15:41:00Z"/>
                <w:rFonts w:asciiTheme="majorHAnsi" w:eastAsiaTheme="majorEastAsia" w:hAnsiTheme="majorHAnsi" w:cstheme="majorBidi"/>
                <w:i/>
                <w:iCs/>
                <w:color w:val="404040" w:themeColor="text1" w:themeTint="BF"/>
                <w:sz w:val="20"/>
                <w:szCs w:val="20"/>
              </w:rPr>
            </w:pPr>
            <w:ins w:id="61" w:author="Seungjin Baek" w:date="2016-06-24T15:44:00Z">
              <w:r>
                <w:t>number of positive ratings the user received as a seller</w:t>
              </w:r>
            </w:ins>
          </w:p>
        </w:tc>
      </w:tr>
      <w:tr w:rsidR="00345EDA" w14:paraId="3E267AD4" w14:textId="77777777" w:rsidTr="00E2353B">
        <w:trPr>
          <w:ins w:id="62" w:author="Seungjin Baek" w:date="2016-06-24T15:41:00Z"/>
        </w:trPr>
        <w:tc>
          <w:tcPr>
            <w:tcW w:w="1926" w:type="dxa"/>
          </w:tcPr>
          <w:p w14:paraId="57177676" w14:textId="35801A9E" w:rsidR="00345EDA" w:rsidRDefault="00345EDA" w:rsidP="00C71E18">
            <w:pPr>
              <w:rPr>
                <w:ins w:id="63" w:author="Seungjin Baek" w:date="2016-06-24T15:41:00Z"/>
              </w:rPr>
            </w:pPr>
            <w:proofErr w:type="spellStart"/>
            <w:ins w:id="64" w:author="Seungjin Baek" w:date="2016-06-24T15:43:00Z">
              <w:r>
                <w:t>neutral</w:t>
              </w:r>
            </w:ins>
            <w:ins w:id="65" w:author="Seungjin Baek" w:date="2016-06-24T15:42:00Z">
              <w:r>
                <w:t>_rating</w:t>
              </w:r>
            </w:ins>
            <w:proofErr w:type="spellEnd"/>
          </w:p>
        </w:tc>
        <w:tc>
          <w:tcPr>
            <w:tcW w:w="6912" w:type="dxa"/>
          </w:tcPr>
          <w:p w14:paraId="3A287BE9" w14:textId="1479C685" w:rsidR="00345EDA" w:rsidRDefault="00345EDA">
            <w:pPr>
              <w:rPr>
                <w:ins w:id="66" w:author="Seungjin Baek" w:date="2016-06-24T15:41:00Z"/>
              </w:rPr>
            </w:pPr>
            <w:ins w:id="67" w:author="Seungjin Baek" w:date="2016-06-24T15:44:00Z">
              <w:r>
                <w:t>number of neutral ratings the user received as a seller</w:t>
              </w:r>
            </w:ins>
          </w:p>
        </w:tc>
      </w:tr>
      <w:tr w:rsidR="00345EDA" w14:paraId="599110E4" w14:textId="77777777" w:rsidTr="00E2353B">
        <w:trPr>
          <w:ins w:id="68" w:author="Seungjin Baek" w:date="2016-06-24T15:41:00Z"/>
        </w:trPr>
        <w:tc>
          <w:tcPr>
            <w:tcW w:w="1926" w:type="dxa"/>
          </w:tcPr>
          <w:p w14:paraId="6542E10B" w14:textId="2B400478" w:rsidR="00345EDA" w:rsidRDefault="00345EDA" w:rsidP="00C71E18">
            <w:pPr>
              <w:rPr>
                <w:ins w:id="69" w:author="Seungjin Baek" w:date="2016-06-24T15:41:00Z"/>
              </w:rPr>
            </w:pPr>
            <w:proofErr w:type="spellStart"/>
            <w:ins w:id="70" w:author="Seungjin Baek" w:date="2016-06-24T15:43:00Z">
              <w:r>
                <w:t>negative</w:t>
              </w:r>
            </w:ins>
            <w:ins w:id="71" w:author="Seungjin Baek" w:date="2016-06-24T15:42:00Z">
              <w:r>
                <w:t>_rating</w:t>
              </w:r>
            </w:ins>
            <w:proofErr w:type="spellEnd"/>
          </w:p>
        </w:tc>
        <w:tc>
          <w:tcPr>
            <w:tcW w:w="6912" w:type="dxa"/>
          </w:tcPr>
          <w:p w14:paraId="51C04E84" w14:textId="050655C8" w:rsidR="00345EDA" w:rsidRDefault="00345EDA" w:rsidP="00C71E18">
            <w:pPr>
              <w:rPr>
                <w:ins w:id="72" w:author="Seungjin Baek" w:date="2016-06-24T15:41:00Z"/>
              </w:rPr>
            </w:pPr>
            <w:ins w:id="73" w:author="Seungjin Baek" w:date="2016-06-24T15:44:00Z">
              <w:r>
                <w:t>number of negative ratings the user received as a seller</w:t>
              </w:r>
            </w:ins>
          </w:p>
        </w:tc>
      </w:tr>
      <w:tr w:rsidR="00345EDA" w14:paraId="68C69E7D" w14:textId="77777777" w:rsidTr="00E2353B">
        <w:trPr>
          <w:ins w:id="74" w:author="Seungjin Baek" w:date="2016-06-24T15:41:00Z"/>
        </w:trPr>
        <w:tc>
          <w:tcPr>
            <w:tcW w:w="1926" w:type="dxa"/>
          </w:tcPr>
          <w:p w14:paraId="2D41ED18" w14:textId="47D8877D" w:rsidR="00345EDA" w:rsidRDefault="00345EDA" w:rsidP="00C71E18">
            <w:pPr>
              <w:rPr>
                <w:ins w:id="75" w:author="Seungjin Baek" w:date="2016-06-24T15:41:00Z"/>
              </w:rPr>
            </w:pPr>
            <w:ins w:id="76" w:author="Seungjin Baek" w:date="2016-06-24T15:43:00Z">
              <w:r>
                <w:t>listing</w:t>
              </w:r>
            </w:ins>
          </w:p>
        </w:tc>
        <w:tc>
          <w:tcPr>
            <w:tcW w:w="6912" w:type="dxa"/>
          </w:tcPr>
          <w:p w14:paraId="55318BA2" w14:textId="74B8A2E3" w:rsidR="00345EDA" w:rsidRDefault="00345EDA" w:rsidP="00C71E18">
            <w:pPr>
              <w:rPr>
                <w:ins w:id="77" w:author="Seungjin Baek" w:date="2016-06-24T15:41:00Z"/>
              </w:rPr>
            </w:pPr>
            <w:ins w:id="78" w:author="Seungjin Baek" w:date="2016-06-24T15:44:00Z">
              <w:r>
                <w:t>number of items the user has listed for sale</w:t>
              </w:r>
            </w:ins>
          </w:p>
        </w:tc>
      </w:tr>
      <w:tr w:rsidR="00345EDA" w14:paraId="2F6D995E" w14:textId="77777777" w:rsidTr="00E2353B">
        <w:trPr>
          <w:ins w:id="79" w:author="Seungjin Baek" w:date="2016-06-24T15:41:00Z"/>
        </w:trPr>
        <w:tc>
          <w:tcPr>
            <w:tcW w:w="1926" w:type="dxa"/>
          </w:tcPr>
          <w:p w14:paraId="44EE9ED0" w14:textId="577CEF6B" w:rsidR="00345EDA" w:rsidRDefault="00345EDA" w:rsidP="00C71E18">
            <w:pPr>
              <w:rPr>
                <w:ins w:id="80" w:author="Seungjin Baek" w:date="2016-06-24T15:41:00Z"/>
              </w:rPr>
            </w:pPr>
            <w:proofErr w:type="spellStart"/>
            <w:ins w:id="81" w:author="Seungjin Baek" w:date="2016-06-24T15:43:00Z">
              <w:r>
                <w:t>listing</w:t>
              </w:r>
            </w:ins>
            <w:ins w:id="82" w:author="Seungjin Baek" w:date="2016-06-24T15:42:00Z">
              <w:r>
                <w:t>_gmv</w:t>
              </w:r>
            </w:ins>
            <w:proofErr w:type="spellEnd"/>
          </w:p>
        </w:tc>
        <w:tc>
          <w:tcPr>
            <w:tcW w:w="6912" w:type="dxa"/>
          </w:tcPr>
          <w:p w14:paraId="114F6F4D" w14:textId="6A4DC437" w:rsidR="00345EDA" w:rsidRDefault="00345EDA" w:rsidP="00C71E18">
            <w:pPr>
              <w:rPr>
                <w:ins w:id="83" w:author="Seungjin Baek" w:date="2016-06-24T15:41:00Z"/>
              </w:rPr>
            </w:pPr>
            <w:ins w:id="84" w:author="Seungjin Baek" w:date="2016-06-24T15:45:00Z">
              <w:r>
                <w:t>total dollar amount of the listed items from the user</w:t>
              </w:r>
            </w:ins>
          </w:p>
        </w:tc>
      </w:tr>
      <w:tr w:rsidR="00345EDA" w14:paraId="36F196ED" w14:textId="77777777" w:rsidTr="00E2353B">
        <w:trPr>
          <w:ins w:id="85" w:author="Seungjin Baek" w:date="2016-06-24T15:43:00Z"/>
        </w:trPr>
        <w:tc>
          <w:tcPr>
            <w:tcW w:w="1926" w:type="dxa"/>
          </w:tcPr>
          <w:p w14:paraId="0125D360" w14:textId="5FCC886F" w:rsidR="00345EDA" w:rsidRDefault="00345EDA" w:rsidP="00C71E18">
            <w:pPr>
              <w:rPr>
                <w:ins w:id="86" w:author="Seungjin Baek" w:date="2016-06-24T15:43:00Z"/>
              </w:rPr>
            </w:pPr>
            <w:ins w:id="87" w:author="Seungjin Baek" w:date="2016-06-24T15:43:00Z">
              <w:r>
                <w:t>sale</w:t>
              </w:r>
            </w:ins>
          </w:p>
        </w:tc>
        <w:tc>
          <w:tcPr>
            <w:tcW w:w="6912" w:type="dxa"/>
          </w:tcPr>
          <w:p w14:paraId="232AAB12" w14:textId="446D6598" w:rsidR="00345EDA" w:rsidRDefault="00345EDA" w:rsidP="00C71E18">
            <w:pPr>
              <w:rPr>
                <w:ins w:id="88" w:author="Seungjin Baek" w:date="2016-06-24T15:43:00Z"/>
              </w:rPr>
            </w:pPr>
            <w:ins w:id="89" w:author="Seungjin Baek" w:date="2016-06-24T15:45:00Z">
              <w:r>
                <w:t>number of sales the user made</w:t>
              </w:r>
            </w:ins>
          </w:p>
        </w:tc>
      </w:tr>
      <w:tr w:rsidR="00345EDA" w14:paraId="57EACB97" w14:textId="77777777" w:rsidTr="00E2353B">
        <w:trPr>
          <w:ins w:id="90" w:author="Seungjin Baek" w:date="2016-06-24T15:43:00Z"/>
        </w:trPr>
        <w:tc>
          <w:tcPr>
            <w:tcW w:w="1926" w:type="dxa"/>
          </w:tcPr>
          <w:p w14:paraId="1E94C34B" w14:textId="449AFFA9" w:rsidR="00345EDA" w:rsidRDefault="00345EDA" w:rsidP="00C71E18">
            <w:pPr>
              <w:rPr>
                <w:ins w:id="91" w:author="Seungjin Baek" w:date="2016-06-24T15:43:00Z"/>
              </w:rPr>
            </w:pPr>
            <w:ins w:id="92" w:author="Seungjin Baek" w:date="2016-06-24T15:43:00Z">
              <w:r>
                <w:t>buyers</w:t>
              </w:r>
            </w:ins>
          </w:p>
        </w:tc>
        <w:tc>
          <w:tcPr>
            <w:tcW w:w="6912" w:type="dxa"/>
          </w:tcPr>
          <w:p w14:paraId="4C14E039" w14:textId="72721A13" w:rsidR="00345EDA" w:rsidRDefault="00345EDA" w:rsidP="00C71E18">
            <w:pPr>
              <w:rPr>
                <w:ins w:id="93" w:author="Seungjin Baek" w:date="2016-06-24T15:43:00Z"/>
              </w:rPr>
            </w:pPr>
            <w:ins w:id="94" w:author="Seungjin Baek" w:date="2016-06-24T15:45:00Z">
              <w:r>
                <w:t>number of unique buyers of the user’s items</w:t>
              </w:r>
            </w:ins>
          </w:p>
        </w:tc>
      </w:tr>
      <w:tr w:rsidR="00345EDA" w14:paraId="62BF4BD1" w14:textId="77777777" w:rsidTr="00E2353B">
        <w:trPr>
          <w:ins w:id="95" w:author="Seungjin Baek" w:date="2016-06-24T15:43:00Z"/>
        </w:trPr>
        <w:tc>
          <w:tcPr>
            <w:tcW w:w="1926" w:type="dxa"/>
          </w:tcPr>
          <w:p w14:paraId="3CB9E565" w14:textId="094EE179" w:rsidR="00345EDA" w:rsidRDefault="00345EDA" w:rsidP="00C71E18">
            <w:pPr>
              <w:rPr>
                <w:ins w:id="96" w:author="Seungjin Baek" w:date="2016-06-24T15:43:00Z"/>
              </w:rPr>
            </w:pPr>
            <w:proofErr w:type="spellStart"/>
            <w:ins w:id="97" w:author="Seungjin Baek" w:date="2016-06-24T15:43:00Z">
              <w:r>
                <w:t>gmv</w:t>
              </w:r>
              <w:proofErr w:type="spellEnd"/>
            </w:ins>
          </w:p>
        </w:tc>
        <w:tc>
          <w:tcPr>
            <w:tcW w:w="6912" w:type="dxa"/>
          </w:tcPr>
          <w:p w14:paraId="42A22DAE" w14:textId="122441BB" w:rsidR="00345EDA" w:rsidRDefault="00345EDA" w:rsidP="00C71E18">
            <w:pPr>
              <w:rPr>
                <w:ins w:id="98" w:author="Seungjin Baek" w:date="2016-06-24T15:43:00Z"/>
              </w:rPr>
            </w:pPr>
            <w:ins w:id="99" w:author="Seungjin Baek" w:date="2016-06-24T15:45:00Z">
              <w:r>
                <w:t>total dollar amount of the user’s sold item</w:t>
              </w:r>
            </w:ins>
          </w:p>
        </w:tc>
      </w:tr>
    </w:tbl>
    <w:p w14:paraId="02D87839" w14:textId="77777777" w:rsidR="00345EDA" w:rsidRDefault="00345EDA" w:rsidP="00C71E18">
      <w:pPr>
        <w:rPr>
          <w:ins w:id="100" w:author="Seungjin Baek" w:date="2016-06-24T15:40:00Z"/>
        </w:rPr>
      </w:pPr>
    </w:p>
    <w:p w14:paraId="092AC64E" w14:textId="77777777" w:rsidR="00C71E18" w:rsidRPr="00E2353B" w:rsidRDefault="00433A72" w:rsidP="00C71E18">
      <w:pPr>
        <w:rPr>
          <w:ins w:id="101" w:author="S B" w:date="2016-06-29T23:04:00Z"/>
          <w:b/>
        </w:rPr>
      </w:pPr>
      <w:ins w:id="102" w:author="S B" w:date="2016-06-23T22:28:00Z">
        <w:r w:rsidRPr="00E2353B">
          <w:rPr>
            <w:b/>
          </w:rPr>
          <w:t xml:space="preserve">Explain about </w:t>
        </w:r>
      </w:ins>
      <w:r w:rsidR="00C71E18" w:rsidRPr="00E2353B">
        <w:rPr>
          <w:b/>
        </w:rPr>
        <w:t xml:space="preserve">data </w:t>
      </w:r>
      <w:ins w:id="103" w:author="S B" w:date="2016-06-23T22:28:00Z">
        <w:r w:rsidRPr="00E2353B">
          <w:rPr>
            <w:b/>
          </w:rPr>
          <w:t>value of zero</w:t>
        </w:r>
      </w:ins>
    </w:p>
    <w:p w14:paraId="37AE0937" w14:textId="2203AF26" w:rsidR="006D5D5C" w:rsidRDefault="007C2466" w:rsidP="00C71E18">
      <w:pPr>
        <w:rPr>
          <w:ins w:id="104" w:author="Seungjin Baek" w:date="2016-09-07T15:43:00Z"/>
        </w:rPr>
      </w:pPr>
      <w:ins w:id="105" w:author="S B" w:date="2016-06-29T23:04:00Z">
        <w:r>
          <w:t xml:space="preserve">Though the length of the dataset contains </w:t>
        </w:r>
        <w:del w:id="106" w:author="Seungjin Baek" w:date="2016-09-07T15:40:00Z">
          <w:r w:rsidDel="006D5D5C">
            <w:delText>records</w:delText>
          </w:r>
        </w:del>
        <w:del w:id="107" w:author="Seungjin Baek" w:date="2016-09-07T15:41:00Z">
          <w:r w:rsidDel="006D5D5C">
            <w:delText xml:space="preserve"> from </w:delText>
          </w:r>
        </w:del>
        <w:r>
          <w:t>over 1.2 million</w:t>
        </w:r>
      </w:ins>
      <w:ins w:id="108" w:author="Seungjin Baek" w:date="2016-09-07T15:41:00Z">
        <w:r w:rsidR="006D5D5C">
          <w:t xml:space="preserve"> historic </w:t>
        </w:r>
      </w:ins>
      <w:ins w:id="109" w:author="S B" w:date="2016-06-29T23:05:00Z">
        <w:del w:id="110" w:author="Seungjin Baek" w:date="2016-09-07T15:41:00Z">
          <w:r w:rsidDel="006D5D5C">
            <w:delText xml:space="preserve"> </w:delText>
          </w:r>
        </w:del>
        <w:r>
          <w:t>seller</w:t>
        </w:r>
      </w:ins>
      <w:ins w:id="111" w:author="Seungjin Baek" w:date="2016-09-07T15:41:00Z">
        <w:r w:rsidR="006D5D5C">
          <w:t xml:space="preserve"> records</w:t>
        </w:r>
      </w:ins>
      <w:ins w:id="112" w:author="S B" w:date="2016-06-29T23:05:00Z">
        <w:del w:id="113" w:author="Seungjin Baek" w:date="2016-09-07T15:41:00Z">
          <w:r w:rsidDel="006D5D5C">
            <w:delText>s</w:delText>
          </w:r>
        </w:del>
        <w:r>
          <w:t xml:space="preserve">, majority of </w:t>
        </w:r>
      </w:ins>
      <w:ins w:id="114" w:author="Seungjin Baek" w:date="2016-09-07T15:42:00Z">
        <w:r w:rsidR="006D5D5C">
          <w:t>them implies</w:t>
        </w:r>
      </w:ins>
      <w:ins w:id="115" w:author="S B" w:date="2016-06-29T23:05:00Z">
        <w:del w:id="116" w:author="Seungjin Baek" w:date="2016-09-07T15:42:00Z">
          <w:r w:rsidDel="006D5D5C">
            <w:delText>data contains</w:delText>
          </w:r>
        </w:del>
        <w:r>
          <w:t xml:space="preserve"> new users who </w:t>
        </w:r>
        <w:del w:id="117" w:author="Seungjin Baek" w:date="2016-09-07T15:42:00Z">
          <w:r w:rsidDel="006D5D5C">
            <w:delText>does</w:delText>
          </w:r>
        </w:del>
      </w:ins>
      <w:ins w:id="118" w:author="Seungjin Baek" w:date="2016-09-07T15:42:00Z">
        <w:r w:rsidR="006D5D5C">
          <w:t>did not show</w:t>
        </w:r>
      </w:ins>
      <w:ins w:id="119" w:author="S B" w:date="2016-06-29T23:05:00Z">
        <w:del w:id="120" w:author="Seungjin Baek" w:date="2016-09-07T15:42:00Z">
          <w:r w:rsidDel="006D5D5C">
            <w:delText xml:space="preserve"> not have</w:delText>
          </w:r>
        </w:del>
        <w:r>
          <w:t xml:space="preserve"> any </w:t>
        </w:r>
      </w:ins>
      <w:ins w:id="121" w:author="Seungjin Baek" w:date="2016-09-01T17:23:00Z">
        <w:r w:rsidR="00E2353B">
          <w:t>sale</w:t>
        </w:r>
      </w:ins>
      <w:ins w:id="122" w:author="S B" w:date="2016-06-29T23:05:00Z">
        <w:del w:id="123" w:author="Seungjin Baek" w:date="2016-09-01T17:23:00Z">
          <w:r w:rsidDel="00E2353B">
            <w:delText>selling</w:delText>
          </w:r>
        </w:del>
        <w:r>
          <w:t xml:space="preserve"> history using the app</w:t>
        </w:r>
      </w:ins>
      <w:ins w:id="124" w:author="S B" w:date="2016-06-29T23:07:00Z">
        <w:r w:rsidR="00833C71">
          <w:t xml:space="preserve"> (‘sale’ column in the data set is zero</w:t>
        </w:r>
      </w:ins>
      <w:ins w:id="125" w:author="Seungjin Baek" w:date="2016-09-01T17:23:00Z">
        <w:r w:rsidR="00E2353B">
          <w:t xml:space="preserve"> and therefore other columns as well</w:t>
        </w:r>
      </w:ins>
      <w:ins w:id="126" w:author="S B" w:date="2016-06-29T23:07:00Z">
        <w:r w:rsidR="00833C71">
          <w:t>)</w:t>
        </w:r>
      </w:ins>
      <w:ins w:id="127" w:author="Seungjin Baek" w:date="2016-09-07T15:42:00Z">
        <w:r w:rsidR="006D5D5C">
          <w:t xml:space="preserve"> at the time of this dataset</w:t>
        </w:r>
      </w:ins>
      <w:ins w:id="128" w:author="S B" w:date="2016-06-29T23:05:00Z">
        <w:r>
          <w:t>.</w:t>
        </w:r>
      </w:ins>
      <w:ins w:id="129" w:author="S B" w:date="2016-06-29T23:07:00Z">
        <w:r w:rsidR="00833C71">
          <w:t xml:space="preserve"> </w:t>
        </w:r>
      </w:ins>
      <w:ins w:id="130" w:author="S B" w:date="2016-06-29T23:05:00Z">
        <w:r w:rsidR="00833C71">
          <w:t xml:space="preserve"> </w:t>
        </w:r>
      </w:ins>
      <w:ins w:id="131" w:author="Seungjin Baek" w:date="2016-09-07T15:43:00Z">
        <w:r w:rsidR="006D5D5C">
          <w:t xml:space="preserve">Only 8.07% of the dataset represents the sellers with at least one </w:t>
        </w:r>
      </w:ins>
      <w:ins w:id="132" w:author="Seungjin Baek" w:date="2016-09-07T15:45:00Z">
        <w:r w:rsidR="006D5D5C">
          <w:t xml:space="preserve">item listed for </w:t>
        </w:r>
      </w:ins>
      <w:ins w:id="133" w:author="Seungjin Baek" w:date="2016-09-07T15:43:00Z">
        <w:r w:rsidR="006D5D5C">
          <w:t>sale</w:t>
        </w:r>
      </w:ins>
      <w:ins w:id="134" w:author="Seungjin Baek" w:date="2016-09-07T15:46:00Z">
        <w:r w:rsidR="006D5D5C">
          <w:t xml:space="preserve"> (97,423 out of total 1,207,774 sellers)</w:t>
        </w:r>
      </w:ins>
      <w:ins w:id="135" w:author="Seungjin Baek" w:date="2016-09-07T15:44:00Z">
        <w:r w:rsidR="006D5D5C">
          <w:t xml:space="preserve">. </w:t>
        </w:r>
      </w:ins>
      <w:ins w:id="136" w:author="Seungjin Baek" w:date="2016-09-07T15:45:00Z">
        <w:r w:rsidR="006D5D5C">
          <w:t xml:space="preserve">These users are referred </w:t>
        </w:r>
      </w:ins>
      <w:ins w:id="137" w:author="Seungjin Baek" w:date="2016-09-07T15:47:00Z">
        <w:r w:rsidR="005E4CAF">
          <w:t xml:space="preserve">to </w:t>
        </w:r>
      </w:ins>
      <w:ins w:id="138" w:author="Seungjin Baek" w:date="2016-09-07T15:45:00Z">
        <w:r w:rsidR="006D5D5C">
          <w:t>as ‘</w:t>
        </w:r>
        <w:r w:rsidR="006D5D5C" w:rsidRPr="002B3B50">
          <w:rPr>
            <w:u w:val="single"/>
            <w:rPrChange w:id="139" w:author="Seungjin Baek" w:date="2016-09-07T16:55:00Z">
              <w:rPr/>
            </w:rPrChange>
          </w:rPr>
          <w:t>active users</w:t>
        </w:r>
        <w:r w:rsidR="006D5D5C">
          <w:t>’ in the following sections throughout the analysis.</w:t>
        </w:r>
      </w:ins>
    </w:p>
    <w:p w14:paraId="5EEE04A2" w14:textId="013C8490" w:rsidR="007C2466" w:rsidDel="005E4CAF" w:rsidRDefault="00833C71" w:rsidP="00C71E18">
      <w:pPr>
        <w:rPr>
          <w:ins w:id="140" w:author="S B" w:date="2016-06-29T23:08:00Z"/>
          <w:del w:id="141" w:author="Seungjin Baek" w:date="2016-09-07T15:47:00Z"/>
        </w:rPr>
      </w:pPr>
      <w:ins w:id="142" w:author="S B" w:date="2016-06-29T23:05:00Z">
        <w:del w:id="143" w:author="Seungjin Baek" w:date="2016-09-07T15:47:00Z">
          <w:r w:rsidDel="005E4CAF">
            <w:delText xml:space="preserve">The users </w:delText>
          </w:r>
        </w:del>
        <w:del w:id="144" w:author="Seungjin Baek" w:date="2016-09-01T17:24:00Z">
          <w:r w:rsidDel="00E2353B">
            <w:delText>that ha</w:delText>
          </w:r>
        </w:del>
      </w:ins>
      <w:ins w:id="145" w:author="S B" w:date="2016-06-29T23:07:00Z">
        <w:del w:id="146" w:author="Seungjin Baek" w:date="2016-09-01T17:24:00Z">
          <w:r w:rsidDel="00E2353B">
            <w:delText>ve</w:delText>
          </w:r>
        </w:del>
      </w:ins>
      <w:ins w:id="147" w:author="S B" w:date="2016-06-29T23:05:00Z">
        <w:del w:id="148" w:author="Seungjin Baek" w:date="2016-09-07T15:47:00Z">
          <w:r w:rsidDel="005E4CAF">
            <w:delText xml:space="preserve"> at least one s</w:delText>
          </w:r>
        </w:del>
        <w:del w:id="149" w:author="Seungjin Baek" w:date="2016-09-01T17:24:00Z">
          <w:r w:rsidDel="00E2353B">
            <w:delText>ell</w:delText>
          </w:r>
        </w:del>
        <w:del w:id="150" w:author="Seungjin Baek" w:date="2016-09-07T15:47:00Z">
          <w:r w:rsidDel="005E4CAF">
            <w:delText xml:space="preserve"> record are only 8.07% of the total number of </w:delText>
          </w:r>
        </w:del>
      </w:ins>
      <w:ins w:id="151" w:author="S B" w:date="2016-06-29T23:07:00Z">
        <w:del w:id="152" w:author="Seungjin Baek" w:date="2016-09-07T15:47:00Z">
          <w:r w:rsidDel="005E4CAF">
            <w:delText xml:space="preserve">the </w:delText>
          </w:r>
        </w:del>
      </w:ins>
      <w:ins w:id="153" w:author="S B" w:date="2016-06-29T23:05:00Z">
        <w:del w:id="154" w:author="Seungjin Baek" w:date="2016-09-07T15:47:00Z">
          <w:r w:rsidDel="005E4CAF">
            <w:delText>sellers.</w:delText>
          </w:r>
        </w:del>
      </w:ins>
    </w:p>
    <w:p w14:paraId="2BD0E88F" w14:textId="77777777" w:rsidR="00833C71" w:rsidRDefault="00833C71" w:rsidP="00C71E18">
      <w:pPr>
        <w:rPr>
          <w:ins w:id="155" w:author="S B" w:date="2016-06-29T23:08:00Z"/>
        </w:rPr>
      </w:pPr>
    </w:p>
    <w:p w14:paraId="087674AB" w14:textId="2BC96D09" w:rsidR="00833C71" w:rsidRDefault="00833C71" w:rsidP="00C71E18">
      <w:pPr>
        <w:rPr>
          <w:ins w:id="156" w:author="S B" w:date="2016-06-29T23:08:00Z"/>
          <w:b/>
        </w:rPr>
      </w:pPr>
      <w:ins w:id="157" w:author="S B" w:date="2016-06-29T23:08:00Z">
        <w:r w:rsidRPr="00E2353B">
          <w:rPr>
            <w:b/>
          </w:rPr>
          <w:t>Distribution of active sellers</w:t>
        </w:r>
      </w:ins>
    </w:p>
    <w:p w14:paraId="6968CEF4" w14:textId="4CE679CD" w:rsidR="00833C71" w:rsidRPr="00833C71" w:rsidRDefault="00B04A12" w:rsidP="00C71E18">
      <w:pPr>
        <w:rPr>
          <w:ins w:id="158" w:author="S B" w:date="2016-06-29T23:05:00Z"/>
        </w:rPr>
      </w:pPr>
      <w:ins w:id="159" w:author="Seungjin Baek" w:date="2016-07-01T16:30:00Z">
        <w:r>
          <w:t xml:space="preserve">Scatter plots and histograms are shown in Figure </w:t>
        </w:r>
      </w:ins>
      <w:ins w:id="160" w:author="Seungjin Baek" w:date="2016-09-30T16:22:00Z">
        <w:r w:rsidR="00323D65">
          <w:t>1</w:t>
        </w:r>
      </w:ins>
      <w:ins w:id="161" w:author="S B" w:date="2016-07-05T23:34:00Z">
        <w:r w:rsidR="002707E0">
          <w:t xml:space="preserve">, which shows very wide </w:t>
        </w:r>
        <w:del w:id="162" w:author="Seungjin Baek" w:date="2016-07-06T16:34:00Z">
          <w:r w:rsidR="002707E0" w:rsidDel="00A1629F">
            <w:delText>distributions</w:delText>
          </w:r>
        </w:del>
      </w:ins>
      <w:ins w:id="163" w:author="Seungjin Baek" w:date="2016-07-06T16:34:00Z">
        <w:r w:rsidR="00A1629F">
          <w:t>ranges</w:t>
        </w:r>
      </w:ins>
      <w:ins w:id="164" w:author="S B" w:date="2016-07-05T23:34:00Z">
        <w:r w:rsidR="002707E0">
          <w:t xml:space="preserve"> of the users across </w:t>
        </w:r>
        <w:del w:id="165" w:author="Seungjin Baek" w:date="2016-07-06T16:34:00Z">
          <w:r w:rsidR="002707E0" w:rsidDel="00A1629F">
            <w:delText>each</w:delText>
          </w:r>
        </w:del>
      </w:ins>
      <w:ins w:id="166" w:author="Seungjin Baek" w:date="2016-07-06T16:35:00Z">
        <w:r w:rsidR="00A1629F">
          <w:t>plotted</w:t>
        </w:r>
      </w:ins>
      <w:ins w:id="167" w:author="S B" w:date="2016-07-05T23:34:00Z">
        <w:r w:rsidR="002707E0">
          <w:t xml:space="preserve"> feature</w:t>
        </w:r>
      </w:ins>
      <w:ins w:id="168" w:author="Seungjin Baek" w:date="2016-07-06T16:34:00Z">
        <w:r w:rsidR="00A1629F">
          <w:t>s</w:t>
        </w:r>
      </w:ins>
      <w:ins w:id="169" w:author="Seungjin Baek" w:date="2016-07-01T16:31:00Z">
        <w:r>
          <w:t>. The</w:t>
        </w:r>
      </w:ins>
      <w:ins w:id="170" w:author="Seungjin Baek" w:date="2016-07-01T16:32:00Z">
        <w:r>
          <w:t xml:space="preserve"> plot</w:t>
        </w:r>
      </w:ins>
      <w:ins w:id="171" w:author="S B" w:date="2016-07-05T23:35:00Z">
        <w:r w:rsidR="002707E0">
          <w:t xml:space="preserve">s also </w:t>
        </w:r>
      </w:ins>
      <w:ins w:id="172" w:author="Seungjin Baek" w:date="2016-07-01T16:32:00Z">
        <w:del w:id="173" w:author="S B" w:date="2016-07-05T23:35:00Z">
          <w:r w:rsidDel="002707E0">
            <w:delText xml:space="preserve">s </w:delText>
          </w:r>
        </w:del>
        <w:r>
          <w:t xml:space="preserve">represent </w:t>
        </w:r>
      </w:ins>
      <w:ins w:id="174" w:author="S B" w:date="2016-07-05T23:31:00Z">
        <w:r w:rsidR="002707E0">
          <w:t xml:space="preserve">the skewedness of </w:t>
        </w:r>
        <w:del w:id="175" w:author="Seungjin Baek" w:date="2016-07-06T16:35:00Z">
          <w:r w:rsidR="002707E0" w:rsidDel="00A1629F">
            <w:delText xml:space="preserve"> </w:delText>
          </w:r>
        </w:del>
        <w:r w:rsidR="002707E0">
          <w:t xml:space="preserve">data toward lower quantities for </w:t>
        </w:r>
        <w:del w:id="176" w:author="Seungjin Baek" w:date="2016-09-07T15:20:00Z">
          <w:r w:rsidR="002707E0" w:rsidDel="00DD1E29">
            <w:delText>both</w:delText>
          </w:r>
        </w:del>
      </w:ins>
      <w:ins w:id="177" w:author="Seungjin Baek" w:date="2016-09-07T15:20:00Z">
        <w:r w:rsidR="00DD1E29">
          <w:t>the</w:t>
        </w:r>
      </w:ins>
      <w:ins w:id="178" w:author="S B" w:date="2016-07-05T23:31:00Z">
        <w:r w:rsidR="002707E0">
          <w:t xml:space="preserve"> </w:t>
        </w:r>
      </w:ins>
      <w:ins w:id="179" w:author="Seungjin Baek" w:date="2016-09-07T15:20:00Z">
        <w:r w:rsidR="00DD1E29">
          <w:t>features such as ‘</w:t>
        </w:r>
      </w:ins>
      <w:ins w:id="180" w:author="S B" w:date="2016-07-05T23:31:00Z">
        <w:r w:rsidR="002707E0">
          <w:t>listing</w:t>
        </w:r>
        <w:del w:id="181" w:author="Seungjin Baek" w:date="2016-09-07T15:21:00Z">
          <w:r w:rsidR="002707E0" w:rsidDel="00DD1E29">
            <w:delText>s</w:delText>
          </w:r>
        </w:del>
      </w:ins>
      <w:ins w:id="182" w:author="Seungjin Baek" w:date="2016-09-07T15:20:00Z">
        <w:r w:rsidR="00DD1E29">
          <w:t xml:space="preserve">,’ </w:t>
        </w:r>
      </w:ins>
      <w:ins w:id="183" w:author="S B" w:date="2016-07-05T23:32:00Z">
        <w:del w:id="184" w:author="Seungjin Baek" w:date="2016-09-07T15:20:00Z">
          <w:r w:rsidR="002707E0" w:rsidDel="00DD1E29">
            <w:delText xml:space="preserve">, </w:delText>
          </w:r>
        </w:del>
      </w:ins>
      <w:ins w:id="185" w:author="Seungjin Baek" w:date="2016-09-07T15:20:00Z">
        <w:r w:rsidR="00DD1E29">
          <w:t>‘</w:t>
        </w:r>
      </w:ins>
      <w:ins w:id="186" w:author="S B" w:date="2016-07-05T23:32:00Z">
        <w:r w:rsidR="002707E0">
          <w:t>sale</w:t>
        </w:r>
        <w:del w:id="187" w:author="Seungjin Baek" w:date="2016-09-07T15:21:00Z">
          <w:r w:rsidR="002707E0" w:rsidDel="00DD1E29">
            <w:delText>s</w:delText>
          </w:r>
        </w:del>
      </w:ins>
      <w:ins w:id="188" w:author="Seungjin Baek" w:date="2016-09-07T15:20:00Z">
        <w:r w:rsidR="00DD1E29">
          <w:t>’</w:t>
        </w:r>
      </w:ins>
      <w:ins w:id="189" w:author="S B" w:date="2016-07-05T23:31:00Z">
        <w:r w:rsidR="002707E0">
          <w:t xml:space="preserve"> and </w:t>
        </w:r>
      </w:ins>
      <w:ins w:id="190" w:author="Seungjin Baek" w:date="2016-09-07T15:21:00Z">
        <w:r w:rsidR="00DD1E29">
          <w:t>‘</w:t>
        </w:r>
      </w:ins>
      <w:proofErr w:type="spellStart"/>
      <w:ins w:id="191" w:author="S B" w:date="2016-07-05T23:31:00Z">
        <w:del w:id="192" w:author="Seungjin Baek" w:date="2016-09-07T15:21:00Z">
          <w:r w:rsidR="002707E0" w:rsidDel="00DD1E29">
            <w:delText>total revenues</w:delText>
          </w:r>
        </w:del>
      </w:ins>
      <w:ins w:id="193" w:author="Seungjin Baek" w:date="2016-09-07T15:21:00Z">
        <w:r w:rsidR="00DD1E29">
          <w:t>gmv</w:t>
        </w:r>
        <w:proofErr w:type="spellEnd"/>
        <w:r w:rsidR="00DD1E29">
          <w:t>’ (total revenue)</w:t>
        </w:r>
      </w:ins>
      <w:ins w:id="194" w:author="S B" w:date="2016-07-05T23:32:00Z">
        <w:del w:id="195" w:author="Seungjin Baek" w:date="2016-09-07T15:21:00Z">
          <w:r w:rsidR="002707E0" w:rsidDel="00DD1E29">
            <w:delText xml:space="preserve"> alike</w:delText>
          </w:r>
        </w:del>
        <w:r w:rsidR="002707E0">
          <w:t xml:space="preserve">. We can </w:t>
        </w:r>
        <w:del w:id="196" w:author="Seungjin Baek" w:date="2016-07-06T16:35:00Z">
          <w:r w:rsidR="002707E0" w:rsidDel="00A1629F">
            <w:delText>assume</w:delText>
          </w:r>
        </w:del>
      </w:ins>
      <w:ins w:id="197" w:author="Seungjin Baek" w:date="2016-07-06T16:35:00Z">
        <w:r w:rsidR="00A1629F">
          <w:t>deduce</w:t>
        </w:r>
      </w:ins>
      <w:ins w:id="198" w:author="S B" w:date="2016-07-05T23:32:00Z">
        <w:r w:rsidR="002707E0">
          <w:t xml:space="preserve"> based on th</w:t>
        </w:r>
      </w:ins>
      <w:ins w:id="199" w:author="S B" w:date="2016-07-05T23:35:00Z">
        <w:r w:rsidR="002707E0">
          <w:t>e</w:t>
        </w:r>
      </w:ins>
      <w:ins w:id="200" w:author="S B" w:date="2016-07-05T23:32:00Z">
        <w:r w:rsidR="002707E0">
          <w:t>s</w:t>
        </w:r>
      </w:ins>
      <w:ins w:id="201" w:author="S B" w:date="2016-07-05T23:35:00Z">
        <w:r w:rsidR="002707E0">
          <w:t>e</w:t>
        </w:r>
      </w:ins>
      <w:ins w:id="202" w:author="S B" w:date="2016-07-05T23:32:00Z">
        <w:r w:rsidR="002707E0">
          <w:t xml:space="preserve"> plot</w:t>
        </w:r>
      </w:ins>
      <w:ins w:id="203" w:author="S B" w:date="2016-07-05T23:35:00Z">
        <w:r w:rsidR="002707E0">
          <w:t>s</w:t>
        </w:r>
      </w:ins>
      <w:ins w:id="204" w:author="S B" w:date="2016-07-05T23:32:00Z">
        <w:r w:rsidR="002707E0">
          <w:t xml:space="preserve"> that </w:t>
        </w:r>
      </w:ins>
      <w:ins w:id="205" w:author="S B" w:date="2016-07-05T23:33:00Z">
        <w:r w:rsidR="002707E0">
          <w:t xml:space="preserve">majority of the </w:t>
        </w:r>
      </w:ins>
      <w:ins w:id="206" w:author="S B" w:date="2016-07-05T23:35:00Z">
        <w:r w:rsidR="002707E0">
          <w:t xml:space="preserve">sellers </w:t>
        </w:r>
        <w:del w:id="207" w:author="Seungjin Baek" w:date="2016-07-06T16:35:00Z">
          <w:r w:rsidR="002707E0" w:rsidDel="00A1629F">
            <w:delText xml:space="preserve">collected </w:delText>
          </w:r>
        </w:del>
        <w:r w:rsidR="002707E0">
          <w:t xml:space="preserve">in </w:t>
        </w:r>
        <w:del w:id="208" w:author="Seungjin Baek" w:date="2016-09-07T16:54:00Z">
          <w:r w:rsidR="002707E0" w:rsidDel="002B3B50">
            <w:delText>th</w:delText>
          </w:r>
        </w:del>
      </w:ins>
      <w:proofErr w:type="gramStart"/>
      <w:ins w:id="209" w:author="Seungjin Baek" w:date="2016-09-07T16:54:00Z">
        <w:r w:rsidR="002B3B50">
          <w:t>th</w:t>
        </w:r>
      </w:ins>
      <w:proofErr w:type="gramEnd"/>
      <w:ins w:id="210" w:author="S B" w:date="2016-07-05T23:35:00Z">
        <w:del w:id="211" w:author="Seungjin Baek" w:date="2016-07-06T16:35:00Z">
          <w:r w:rsidR="002707E0" w:rsidDel="00A1629F">
            <w:delText>e</w:delText>
          </w:r>
        </w:del>
      </w:ins>
      <w:ins w:id="212" w:author="Seungjin Baek" w:date="2016-09-07T15:21:00Z">
        <w:r w:rsidR="00DD1E29">
          <w:t>e</w:t>
        </w:r>
      </w:ins>
      <w:ins w:id="213" w:author="S B" w:date="2016-07-05T23:35:00Z">
        <w:r w:rsidR="002707E0">
          <w:t xml:space="preserve"> </w:t>
        </w:r>
      </w:ins>
      <w:ins w:id="214" w:author="S B" w:date="2016-07-05T23:33:00Z">
        <w:r w:rsidR="002707E0">
          <w:t>dataset represent</w:t>
        </w:r>
      </w:ins>
      <w:ins w:id="215" w:author="Seungjin Baek" w:date="2016-09-07T15:21:00Z">
        <w:r w:rsidR="00DD1E29">
          <w:t>s</w:t>
        </w:r>
      </w:ins>
      <w:ins w:id="216" w:author="S B" w:date="2016-07-05T23:33:00Z">
        <w:r w:rsidR="002707E0">
          <w:t xml:space="preserve"> new or relatively casual sellers.</w:t>
        </w:r>
      </w:ins>
      <w:ins w:id="217" w:author="Seungjin Baek" w:date="2016-07-06T16:36:00Z">
        <w:r w:rsidR="00A1629F">
          <w:t xml:space="preserve"> Throughout this project, the focus will be given to </w:t>
        </w:r>
      </w:ins>
      <w:ins w:id="218" w:author="Seungjin Baek" w:date="2016-09-30T16:23:00Z">
        <w:r w:rsidR="00323D65">
          <w:t>identify sellers</w:t>
        </w:r>
      </w:ins>
      <w:ins w:id="219" w:author="Seungjin Baek" w:date="2016-07-06T16:36:00Z">
        <w:r w:rsidR="00A1629F">
          <w:t xml:space="preserve"> beyond the new and casual levels,</w:t>
        </w:r>
      </w:ins>
      <w:ins w:id="220" w:author="Seungjin Baek" w:date="2016-09-30T16:23:00Z">
        <w:r w:rsidR="00323D65">
          <w:t xml:space="preserve"> i.e. professional sellers or business sellers.</w:t>
        </w:r>
      </w:ins>
      <w:ins w:id="221" w:author="Seungjin Baek" w:date="2016-07-06T16:36:00Z">
        <w:r w:rsidR="00A1629F">
          <w:t xml:space="preserve"> </w:t>
        </w:r>
      </w:ins>
      <w:ins w:id="222" w:author="Seungjin Baek" w:date="2016-09-30T16:23:00Z">
        <w:r w:rsidR="00323D65">
          <w:t>T</w:t>
        </w:r>
      </w:ins>
      <w:ins w:id="223" w:author="Seungjin Baek" w:date="2016-07-06T16:36:00Z">
        <w:r w:rsidR="00A1629F">
          <w:t xml:space="preserve">he definitions of </w:t>
        </w:r>
      </w:ins>
      <w:ins w:id="224" w:author="Seungjin Baek" w:date="2016-09-30T16:24:00Z">
        <w:r w:rsidR="00323D65">
          <w:t>grouping the sellers</w:t>
        </w:r>
      </w:ins>
      <w:ins w:id="225" w:author="Seungjin Baek" w:date="2016-07-06T16:36:00Z">
        <w:r w:rsidR="00323D65">
          <w:t xml:space="preserve"> will</w:t>
        </w:r>
      </w:ins>
      <w:ins w:id="226" w:author="Seungjin Baek" w:date="2016-07-06T16:37:00Z">
        <w:r w:rsidR="00A1629F">
          <w:t xml:space="preserve"> be</w:t>
        </w:r>
      </w:ins>
      <w:ins w:id="227" w:author="Seungjin Baek" w:date="2016-07-06T16:36:00Z">
        <w:r w:rsidR="00A1629F">
          <w:t xml:space="preserve"> determined by further analysis.</w:t>
        </w:r>
      </w:ins>
      <w:ins w:id="228" w:author="S B" w:date="2016-07-05T23:33:00Z">
        <w:r w:rsidR="002707E0">
          <w:t xml:space="preserve"> </w:t>
        </w:r>
      </w:ins>
    </w:p>
    <w:p w14:paraId="774D88EC" w14:textId="77777777" w:rsidR="00323D65" w:rsidRDefault="00323D65" w:rsidP="00323D65">
      <w:pPr>
        <w:keepNext/>
        <w:rPr>
          <w:ins w:id="229" w:author="Seungjin Baek" w:date="2016-09-30T16:22:00Z"/>
        </w:rPr>
        <w:pPrChange w:id="230" w:author="Seungjin Baek" w:date="2016-09-30T16:22:00Z">
          <w:pPr/>
        </w:pPrChange>
      </w:pPr>
      <w:ins w:id="231" w:author="Seungjin Baek" w:date="2016-09-30T16:22:00Z">
        <w:r>
          <w:rPr>
            <w:noProof/>
            <w:lang w:eastAsia="ko-KR"/>
          </w:rPr>
          <w:lastRenderedPageBreak/>
          <w:drawing>
            <wp:inline distT="0" distB="0" distL="0" distR="0" wp14:anchorId="66D8865A" wp14:editId="20F469E8">
              <wp:extent cx="5475605" cy="3540760"/>
              <wp:effectExtent l="0" t="0" r="0" b="2540"/>
              <wp:docPr id="3" name="Picture 3" descr="C:\Users\seungjinb\Git\NanoDegree\Machine Learning\P5_eCommerce\Report\figures\scatter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ungjinb\Git\NanoDegree\Machine Learning\P5_eCommerce\Report\figures\scatter 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5605" cy="3540760"/>
                      </a:xfrm>
                      <a:prstGeom prst="rect">
                        <a:avLst/>
                      </a:prstGeom>
                      <a:noFill/>
                      <a:ln>
                        <a:noFill/>
                      </a:ln>
                    </pic:spPr>
                  </pic:pic>
                </a:graphicData>
              </a:graphic>
            </wp:inline>
          </w:drawing>
        </w:r>
      </w:ins>
    </w:p>
    <w:p w14:paraId="7D81F7C9" w14:textId="6B44CA23" w:rsidR="00833C71" w:rsidRDefault="00323D65" w:rsidP="00323D65">
      <w:pPr>
        <w:pStyle w:val="Caption"/>
        <w:pPrChange w:id="232" w:author="Seungjin Baek" w:date="2016-09-30T16:22:00Z">
          <w:pPr/>
        </w:pPrChange>
      </w:pPr>
      <w:ins w:id="233" w:author="Seungjin Baek" w:date="2016-09-30T16:22:00Z">
        <w:r>
          <w:t xml:space="preserve">Figure </w:t>
        </w:r>
        <w:r>
          <w:fldChar w:fldCharType="begin"/>
        </w:r>
        <w:r>
          <w:instrText xml:space="preserve"> SEQ Figure \* ARABIC </w:instrText>
        </w:r>
      </w:ins>
      <w:r>
        <w:fldChar w:fldCharType="separate"/>
      </w:r>
      <w:ins w:id="234" w:author="Seungjin Baek" w:date="2016-09-30T16:33:00Z">
        <w:r w:rsidR="00120D36">
          <w:rPr>
            <w:noProof/>
          </w:rPr>
          <w:t>1</w:t>
        </w:r>
      </w:ins>
      <w:ins w:id="235" w:author="Seungjin Baek" w:date="2016-09-30T16:22:00Z">
        <w:r>
          <w:fldChar w:fldCharType="end"/>
        </w:r>
        <w:r>
          <w:t xml:space="preserve"> Feature correlations</w:t>
        </w:r>
      </w:ins>
    </w:p>
    <w:p w14:paraId="49065E8D" w14:textId="77453F1D" w:rsidR="00F66BF4" w:rsidDel="00B04A12" w:rsidRDefault="00F66BF4" w:rsidP="00C71E18">
      <w:pPr>
        <w:rPr>
          <w:del w:id="236" w:author="Seungjin Baek" w:date="2016-07-01T16:30:00Z"/>
        </w:rPr>
      </w:pPr>
      <w:del w:id="237" w:author="Seungjin Baek" w:date="2016-07-01T16:30:00Z">
        <w:r w:rsidDel="00B04A12">
          <w:delText>The data was fabricated by the provider to only show the aggregated form of sellers’ activities</w:delText>
        </w:r>
      </w:del>
    </w:p>
    <w:p w14:paraId="14661440" w14:textId="77777777" w:rsidR="00F66BF4" w:rsidRPr="00CC05DA" w:rsidRDefault="00F66BF4" w:rsidP="00C71E18"/>
    <w:p w14:paraId="2B23AA9A" w14:textId="6DCDC157" w:rsidR="00C71E18" w:rsidRPr="00E2353B" w:rsidDel="00323D65" w:rsidRDefault="00C71E18" w:rsidP="00C71E18">
      <w:pPr>
        <w:rPr>
          <w:del w:id="238" w:author="Seungjin Baek" w:date="2016-09-30T16:24:00Z"/>
          <w:rFonts w:eastAsia="Malgun Gothic"/>
          <w:b/>
          <w:lang w:eastAsia="ko-KR"/>
        </w:rPr>
      </w:pPr>
      <w:del w:id="239" w:author="Seungjin Baek" w:date="2016-09-30T16:24:00Z">
        <w:r w:rsidRPr="00E2353B" w:rsidDel="00323D65">
          <w:rPr>
            <w:rFonts w:eastAsia="Malgun Gothic"/>
            <w:b/>
            <w:lang w:eastAsia="ko-KR"/>
          </w:rPr>
          <w:delText>H</w:delText>
        </w:r>
        <w:r w:rsidRPr="00E2353B" w:rsidDel="00323D65">
          <w:rPr>
            <w:rFonts w:eastAsia="Malgun Gothic" w:hint="eastAsia"/>
            <w:b/>
            <w:lang w:eastAsia="ko-KR"/>
          </w:rPr>
          <w:delText xml:space="preserve">istogram for price or item? </w:delText>
        </w:r>
      </w:del>
    </w:p>
    <w:p w14:paraId="12549723" w14:textId="57750773" w:rsidR="00C71E18" w:rsidRPr="00E2353B" w:rsidDel="00323D65" w:rsidRDefault="00C71E18" w:rsidP="00C71E18">
      <w:pPr>
        <w:rPr>
          <w:ins w:id="240" w:author="S B" w:date="2016-07-05T23:36:00Z"/>
          <w:del w:id="241" w:author="Seungjin Baek" w:date="2016-09-30T16:24:00Z"/>
          <w:rFonts w:eastAsia="Malgun Gothic"/>
          <w:highlight w:val="red"/>
          <w:lang w:eastAsia="ko-KR"/>
        </w:rPr>
      </w:pPr>
      <w:commentRangeStart w:id="242"/>
      <w:del w:id="243" w:author="Seungjin Baek" w:date="2016-09-30T16:24:00Z">
        <w:r w:rsidRPr="00E2353B" w:rsidDel="00323D65">
          <w:rPr>
            <w:rFonts w:eastAsia="Malgun Gothic"/>
            <w:highlight w:val="red"/>
            <w:lang w:eastAsia="ko-KR"/>
          </w:rPr>
          <w:delText>Explain abnormalities in data</w:delText>
        </w:r>
        <w:commentRangeEnd w:id="242"/>
        <w:r w:rsidR="00E2353B" w:rsidDel="00323D65">
          <w:rPr>
            <w:rStyle w:val="CommentReference"/>
          </w:rPr>
          <w:commentReference w:id="242"/>
        </w:r>
      </w:del>
    </w:p>
    <w:p w14:paraId="11A626B0" w14:textId="393FFC69" w:rsidR="002707E0" w:rsidDel="00323D65" w:rsidRDefault="002707E0" w:rsidP="00C71E18">
      <w:pPr>
        <w:rPr>
          <w:ins w:id="244" w:author="S B" w:date="2016-06-23T22:28:00Z"/>
          <w:del w:id="245" w:author="Seungjin Baek" w:date="2016-09-30T16:24:00Z"/>
          <w:rFonts w:eastAsia="Malgun Gothic"/>
          <w:lang w:eastAsia="ko-KR"/>
        </w:rPr>
      </w:pPr>
      <w:ins w:id="246" w:author="S B" w:date="2016-07-05T23:36:00Z">
        <w:del w:id="247" w:author="Seungjin Baek" w:date="2016-09-30T16:24:00Z">
          <w:r w:rsidRPr="00E2353B" w:rsidDel="00323D65">
            <w:rPr>
              <w:rFonts w:eastAsia="Malgun Gothic"/>
              <w:highlight w:val="red"/>
              <w:lang w:eastAsia="ko-KR"/>
            </w:rPr>
            <w:delText>Show variance and skewedness of each feature</w:delText>
          </w:r>
        </w:del>
      </w:ins>
    </w:p>
    <w:p w14:paraId="5236CE3D" w14:textId="66C329A0" w:rsidR="00433A72" w:rsidDel="00323D65" w:rsidRDefault="00433A72" w:rsidP="00C71E18">
      <w:pPr>
        <w:rPr>
          <w:ins w:id="248" w:author="S B" w:date="2016-06-23T22:28:00Z"/>
          <w:del w:id="249" w:author="Seungjin Baek" w:date="2016-09-30T16:24:00Z"/>
          <w:rFonts w:eastAsia="Malgun Gothic"/>
          <w:lang w:eastAsia="ko-KR"/>
        </w:rPr>
      </w:pPr>
    </w:p>
    <w:p w14:paraId="1B92E0AA" w14:textId="09E54113" w:rsidR="00433A72" w:rsidRPr="00E2353B" w:rsidDel="00323D65" w:rsidRDefault="00433A72">
      <w:pPr>
        <w:pStyle w:val="ListParagraph"/>
        <w:numPr>
          <w:ilvl w:val="0"/>
          <w:numId w:val="2"/>
        </w:numPr>
        <w:rPr>
          <w:ins w:id="250" w:author="S B" w:date="2016-06-23T22:30:00Z"/>
          <w:del w:id="251" w:author="Seungjin Baek" w:date="2016-09-30T16:24:00Z"/>
          <w:rFonts w:eastAsia="Malgun Gothic"/>
          <w:highlight w:val="yellow"/>
          <w:lang w:eastAsia="ko-KR"/>
        </w:rPr>
        <w:pPrChange w:id="252" w:author="S B" w:date="2016-06-23T22:30:00Z">
          <w:pPr/>
        </w:pPrChange>
      </w:pPr>
      <w:ins w:id="253" w:author="S B" w:date="2016-06-23T22:30:00Z">
        <w:del w:id="254" w:author="Seungjin Baek" w:date="2016-09-30T16:24:00Z">
          <w:r w:rsidRPr="00E2353B" w:rsidDel="00323D65">
            <w:rPr>
              <w:rFonts w:eastAsia="Malgun Gothic"/>
              <w:highlight w:val="yellow"/>
              <w:lang w:eastAsia="ko-KR"/>
            </w:rPr>
            <w:delText xml:space="preserve">If a dataset is present for this problem, have you </w:delText>
          </w:r>
          <w:r w:rsidRPr="00E40739" w:rsidDel="00323D65">
            <w:rPr>
              <w:rFonts w:eastAsia="Malgun Gothic"/>
              <w:highlight w:val="yellow"/>
              <w:u w:val="single"/>
              <w:lang w:eastAsia="ko-KR"/>
              <w:rPrChange w:id="255" w:author="S B" w:date="2016-09-06T23:47:00Z">
                <w:rPr>
                  <w:rFonts w:eastAsia="Malgun Gothic"/>
                  <w:highlight w:val="yellow"/>
                  <w:lang w:eastAsia="ko-KR"/>
                </w:rPr>
              </w:rPrChange>
            </w:rPr>
            <w:delText>thoroughly</w:delText>
          </w:r>
          <w:r w:rsidRPr="00E2353B" w:rsidDel="00323D65">
            <w:rPr>
              <w:rFonts w:eastAsia="Malgun Gothic"/>
              <w:highlight w:val="yellow"/>
              <w:lang w:eastAsia="ko-KR"/>
            </w:rPr>
            <w:delText xml:space="preserve"> discussed certain features about the dataset? Has a data sample been provided to the reader?</w:delText>
          </w:r>
        </w:del>
      </w:ins>
    </w:p>
    <w:p w14:paraId="6CC19FD0" w14:textId="2FF40B20" w:rsidR="00433A72" w:rsidRPr="00E2353B" w:rsidDel="00323D65" w:rsidRDefault="00433A72">
      <w:pPr>
        <w:pStyle w:val="ListParagraph"/>
        <w:numPr>
          <w:ilvl w:val="0"/>
          <w:numId w:val="2"/>
        </w:numPr>
        <w:rPr>
          <w:ins w:id="256" w:author="S B" w:date="2016-06-23T22:30:00Z"/>
          <w:del w:id="257" w:author="Seungjin Baek" w:date="2016-09-30T16:24:00Z"/>
          <w:rFonts w:eastAsia="Malgun Gothic"/>
          <w:highlight w:val="yellow"/>
          <w:lang w:eastAsia="ko-KR"/>
        </w:rPr>
        <w:pPrChange w:id="258" w:author="S B" w:date="2016-06-23T22:30:00Z">
          <w:pPr/>
        </w:pPrChange>
      </w:pPr>
      <w:ins w:id="259" w:author="S B" w:date="2016-06-23T22:30:00Z">
        <w:del w:id="260" w:author="Seungjin Baek" w:date="2016-09-30T16:24:00Z">
          <w:r w:rsidRPr="00E2353B" w:rsidDel="00323D65">
            <w:rPr>
              <w:rFonts w:eastAsia="Malgun Gothic"/>
              <w:highlight w:val="yellow"/>
              <w:lang w:eastAsia="ko-KR"/>
            </w:rPr>
            <w:delText>If a dataset is present for this problem, are statistics about the dataset calculated and reported? Have any relevant results from</w:delText>
          </w:r>
        </w:del>
      </w:ins>
      <w:ins w:id="261" w:author="S B" w:date="2016-06-23T22:33:00Z">
        <w:del w:id="262" w:author="Seungjin Baek" w:date="2016-09-30T16:24:00Z">
          <w:r w:rsidRPr="00E2353B" w:rsidDel="00323D65">
            <w:rPr>
              <w:rFonts w:eastAsia="Malgun Gothic"/>
              <w:highlight w:val="yellow"/>
              <w:lang w:eastAsia="ko-KR"/>
            </w:rPr>
            <w:delText xml:space="preserve"> </w:delText>
          </w:r>
        </w:del>
      </w:ins>
      <w:ins w:id="263" w:author="S B" w:date="2016-06-23T22:30:00Z">
        <w:del w:id="264" w:author="Seungjin Baek" w:date="2016-09-30T16:24:00Z">
          <w:r w:rsidRPr="00E2353B" w:rsidDel="00323D65">
            <w:rPr>
              <w:rFonts w:eastAsia="Malgun Gothic"/>
              <w:highlight w:val="yellow"/>
              <w:lang w:eastAsia="ko-KR"/>
            </w:rPr>
            <w:delText>this calculation been discussed?</w:delText>
          </w:r>
        </w:del>
      </w:ins>
    </w:p>
    <w:p w14:paraId="5B1CE865" w14:textId="169BDC96" w:rsidR="00433A72" w:rsidRPr="00E2353B" w:rsidDel="00323D65" w:rsidRDefault="00433A72">
      <w:pPr>
        <w:pStyle w:val="ListParagraph"/>
        <w:numPr>
          <w:ilvl w:val="0"/>
          <w:numId w:val="2"/>
        </w:numPr>
        <w:rPr>
          <w:ins w:id="265" w:author="S B" w:date="2016-06-23T22:30:00Z"/>
          <w:del w:id="266" w:author="Seungjin Baek" w:date="2016-09-30T16:24:00Z"/>
          <w:rFonts w:eastAsia="Malgun Gothic"/>
          <w:strike/>
          <w:lang w:eastAsia="ko-KR"/>
        </w:rPr>
        <w:pPrChange w:id="267" w:author="S B" w:date="2016-06-23T22:30:00Z">
          <w:pPr/>
        </w:pPrChange>
      </w:pPr>
      <w:ins w:id="268" w:author="S B" w:date="2016-06-23T22:30:00Z">
        <w:del w:id="269" w:author="Seungjin Baek" w:date="2016-09-30T16:24:00Z">
          <w:r w:rsidRPr="00E2353B" w:rsidDel="00323D65">
            <w:rPr>
              <w:rFonts w:eastAsia="Malgun Gothic"/>
              <w:strike/>
              <w:lang w:eastAsia="ko-KR"/>
            </w:rPr>
            <w:delText>If a dataset is not present for this problem, has discussion been made about the input space or input data for your problem?</w:delText>
          </w:r>
        </w:del>
      </w:ins>
    </w:p>
    <w:p w14:paraId="7F0C5204" w14:textId="27A9574A" w:rsidR="00433A72" w:rsidRPr="00433A72" w:rsidDel="00323D65" w:rsidRDefault="00433A72">
      <w:pPr>
        <w:pStyle w:val="ListParagraph"/>
        <w:numPr>
          <w:ilvl w:val="0"/>
          <w:numId w:val="2"/>
        </w:numPr>
        <w:rPr>
          <w:del w:id="270" w:author="Seungjin Baek" w:date="2016-09-30T16:24:00Z"/>
          <w:rFonts w:eastAsia="Malgun Gothic"/>
          <w:lang w:eastAsia="ko-KR"/>
          <w:rPrChange w:id="271" w:author="S B" w:date="2016-06-23T22:30:00Z">
            <w:rPr>
              <w:del w:id="272" w:author="Seungjin Baek" w:date="2016-09-30T16:24:00Z"/>
              <w:lang w:eastAsia="ko-KR"/>
            </w:rPr>
          </w:rPrChange>
        </w:rPr>
        <w:pPrChange w:id="273" w:author="S B" w:date="2016-06-23T22:30:00Z">
          <w:pPr/>
        </w:pPrChange>
      </w:pPr>
      <w:ins w:id="274" w:author="S B" w:date="2016-06-23T22:31:00Z">
        <w:del w:id="275" w:author="Seungjin Baek" w:date="2016-09-30T16:24:00Z">
          <w:r w:rsidDel="00323D65">
            <w:rPr>
              <w:rFonts w:eastAsia="Malgun Gothic"/>
              <w:lang w:eastAsia="ko-KR"/>
            </w:rPr>
            <w:delText>Are there any abnormalities or characteristics about the input space or dataset that need to be addressed? (categorical variables, missing values, outliers, etc.)</w:delText>
          </w:r>
        </w:del>
      </w:ins>
    </w:p>
    <w:p w14:paraId="67D04B98" w14:textId="1BA49C2D" w:rsidR="00A1629F" w:rsidRPr="00A1629F" w:rsidDel="00351AB9" w:rsidRDefault="00073132">
      <w:pPr>
        <w:rPr>
          <w:ins w:id="276" w:author="S B" w:date="2016-06-23T22:32:00Z"/>
          <w:del w:id="277" w:author="Seungjin Baek" w:date="2016-09-30T16:24:00Z"/>
        </w:rPr>
        <w:pPrChange w:id="278" w:author="Seungjin Baek" w:date="2016-07-06T16:38:00Z">
          <w:pPr>
            <w:pStyle w:val="Heading2"/>
          </w:pPr>
        </w:pPrChange>
      </w:pPr>
      <w:del w:id="279" w:author="Seungjin Baek" w:date="2016-09-30T16:24:00Z">
        <w:r w:rsidDel="00351AB9">
          <w:delText>Exploratory Visualization</w:delText>
        </w:r>
      </w:del>
      <w:ins w:id="280" w:author="S B" w:date="2016-09-07T21:55:00Z">
        <w:del w:id="281" w:author="Seungjin Baek" w:date="2016-09-30T16:24:00Z">
          <w:r w:rsidR="00B923CD" w:rsidDel="00351AB9">
            <w:delText xml:space="preserve"> – </w:delText>
          </w:r>
          <w:r w:rsidR="00B923CD" w:rsidRPr="00B923CD" w:rsidDel="00351AB9">
            <w:rPr>
              <w:u w:val="single"/>
              <w:rPrChange w:id="282" w:author="S B" w:date="2016-09-07T21:55:00Z">
                <w:rPr/>
              </w:rPrChange>
            </w:rPr>
            <w:delText>this needs to be revisited later</w:delText>
          </w:r>
        </w:del>
      </w:ins>
    </w:p>
    <w:p w14:paraId="7809381F" w14:textId="15083C2C" w:rsidR="00433A72" w:rsidRPr="002517A3" w:rsidDel="00351AB9" w:rsidRDefault="00433A72">
      <w:pPr>
        <w:pStyle w:val="ListParagraph"/>
        <w:numPr>
          <w:ilvl w:val="0"/>
          <w:numId w:val="3"/>
        </w:numPr>
        <w:rPr>
          <w:ins w:id="283" w:author="S B" w:date="2016-06-23T22:32:00Z"/>
          <w:del w:id="284" w:author="Seungjin Baek" w:date="2016-09-30T16:24:00Z"/>
          <w:color w:val="A6A6A6" w:themeColor="background1" w:themeShade="A6"/>
          <w:rPrChange w:id="285" w:author="Seungjin Baek" w:date="2016-09-30T09:58:00Z">
            <w:rPr>
              <w:ins w:id="286" w:author="S B" w:date="2016-06-23T22:32:00Z"/>
              <w:del w:id="287" w:author="Seungjin Baek" w:date="2016-09-30T16:24:00Z"/>
            </w:rPr>
          </w:rPrChange>
        </w:rPr>
        <w:pPrChange w:id="288" w:author="S B" w:date="2016-06-23T22:32:00Z">
          <w:pPr>
            <w:pStyle w:val="Heading2"/>
          </w:pPr>
        </w:pPrChange>
      </w:pPr>
      <w:ins w:id="289" w:author="S B" w:date="2016-06-23T22:32:00Z">
        <w:del w:id="290" w:author="Seungjin Baek" w:date="2016-09-30T16:24:00Z">
          <w:r w:rsidRPr="002517A3" w:rsidDel="00351AB9">
            <w:rPr>
              <w:color w:val="A6A6A6" w:themeColor="background1" w:themeShade="A6"/>
              <w:rPrChange w:id="291" w:author="Seungjin Baek" w:date="2016-09-30T09:58:00Z">
                <w:rPr/>
              </w:rPrChange>
            </w:rPr>
            <w:delText>Have you visualized a relevant characteristic or features about the dataset or input data?</w:delText>
          </w:r>
        </w:del>
      </w:ins>
    </w:p>
    <w:p w14:paraId="14BAF680" w14:textId="77F924F2" w:rsidR="00433A72" w:rsidRPr="002517A3" w:rsidDel="00351AB9" w:rsidRDefault="00433A72">
      <w:pPr>
        <w:pStyle w:val="ListParagraph"/>
        <w:numPr>
          <w:ilvl w:val="0"/>
          <w:numId w:val="3"/>
        </w:numPr>
        <w:rPr>
          <w:ins w:id="292" w:author="S B" w:date="2016-06-23T22:32:00Z"/>
          <w:del w:id="293" w:author="Seungjin Baek" w:date="2016-09-30T16:24:00Z"/>
          <w:color w:val="A6A6A6" w:themeColor="background1" w:themeShade="A6"/>
          <w:rPrChange w:id="294" w:author="Seungjin Baek" w:date="2016-09-30T09:58:00Z">
            <w:rPr>
              <w:ins w:id="295" w:author="S B" w:date="2016-06-23T22:32:00Z"/>
              <w:del w:id="296" w:author="Seungjin Baek" w:date="2016-09-30T16:24:00Z"/>
            </w:rPr>
          </w:rPrChange>
        </w:rPr>
        <w:pPrChange w:id="297" w:author="S B" w:date="2016-06-23T22:32:00Z">
          <w:pPr>
            <w:pStyle w:val="Heading2"/>
          </w:pPr>
        </w:pPrChange>
      </w:pPr>
      <w:ins w:id="298" w:author="S B" w:date="2016-06-23T22:32:00Z">
        <w:del w:id="299" w:author="Seungjin Baek" w:date="2016-09-30T16:24:00Z">
          <w:r w:rsidRPr="002517A3" w:rsidDel="00351AB9">
            <w:rPr>
              <w:color w:val="A6A6A6" w:themeColor="background1" w:themeShade="A6"/>
              <w:rPrChange w:id="300" w:author="Seungjin Baek" w:date="2016-09-30T09:58:00Z">
                <w:rPr/>
              </w:rPrChange>
            </w:rPr>
            <w:delText>Is the visualization thoroughly analyzed and discussed?</w:delText>
          </w:r>
        </w:del>
      </w:ins>
    </w:p>
    <w:p w14:paraId="79BE8921" w14:textId="3987157C" w:rsidR="001721BD" w:rsidRPr="00B923CD" w:rsidRDefault="00433A72">
      <w:pPr>
        <w:pPrChange w:id="301" w:author="Seungjin Baek" w:date="2016-09-07T16:54:00Z">
          <w:pPr>
            <w:pStyle w:val="Heading2"/>
          </w:pPr>
        </w:pPrChange>
      </w:pPr>
      <w:ins w:id="302" w:author="S B" w:date="2016-06-23T22:32:00Z">
        <w:del w:id="303" w:author="Seungjin Baek" w:date="2016-09-30T16:24:00Z">
          <w:r w:rsidRPr="002517A3" w:rsidDel="00351AB9">
            <w:rPr>
              <w:color w:val="A6A6A6" w:themeColor="background1" w:themeShade="A6"/>
              <w:rPrChange w:id="304" w:author="Seungjin Baek" w:date="2016-09-30T09:58:00Z">
                <w:rPr/>
              </w:rPrChange>
            </w:rPr>
            <w:delText>If a plot is provided, are the axes, title, and datum clearly defined?</w:delText>
          </w:r>
        </w:del>
      </w:ins>
    </w:p>
    <w:p w14:paraId="0900B239" w14:textId="77777777" w:rsidR="00073132" w:rsidRDefault="00073132" w:rsidP="00073132">
      <w:pPr>
        <w:pStyle w:val="Heading2"/>
        <w:rPr>
          <w:rFonts w:eastAsia="Malgun Gothic"/>
          <w:lang w:eastAsia="ko-KR"/>
        </w:rPr>
      </w:pPr>
      <w:r>
        <w:t>Algorithms and Techniques</w:t>
      </w:r>
    </w:p>
    <w:p w14:paraId="3A4DB6D2" w14:textId="77777777" w:rsidR="00A1629F" w:rsidRPr="00D62465" w:rsidRDefault="00A1629F" w:rsidP="00A1629F">
      <w:pPr>
        <w:rPr>
          <w:ins w:id="305" w:author="Seungjin Baek" w:date="2016-07-06T16:39:00Z"/>
        </w:rPr>
      </w:pPr>
    </w:p>
    <w:p w14:paraId="7569DBC8" w14:textId="4D801F5D" w:rsidR="00207B59" w:rsidRDefault="002517A3" w:rsidP="00CC05DA">
      <w:pPr>
        <w:rPr>
          <w:ins w:id="306" w:author="Seungjin Baek" w:date="2016-09-30T10:08:00Z"/>
          <w:rFonts w:eastAsia="Malgun Gothic"/>
          <w:lang w:eastAsia="ko-KR"/>
        </w:rPr>
      </w:pPr>
      <w:ins w:id="307" w:author="Seungjin Baek" w:date="2016-09-30T10:01:00Z">
        <w:r>
          <w:rPr>
            <w:rFonts w:eastAsia="Malgun Gothic"/>
            <w:lang w:eastAsia="ko-KR"/>
          </w:rPr>
          <w:t xml:space="preserve">Since it is shown that only 8% of the </w:t>
        </w:r>
      </w:ins>
      <w:ins w:id="308" w:author="Seungjin Baek" w:date="2016-09-30T10:03:00Z">
        <w:r>
          <w:rPr>
            <w:rFonts w:eastAsia="Malgun Gothic"/>
            <w:lang w:eastAsia="ko-KR"/>
          </w:rPr>
          <w:t>dataset</w:t>
        </w:r>
      </w:ins>
      <w:ins w:id="309" w:author="Seungjin Baek" w:date="2016-09-30T10:01:00Z">
        <w:r>
          <w:rPr>
            <w:rFonts w:eastAsia="Malgun Gothic"/>
            <w:lang w:eastAsia="ko-KR"/>
          </w:rPr>
          <w:t xml:space="preserve"> contains non-zero data,</w:t>
        </w:r>
      </w:ins>
      <w:ins w:id="310" w:author="Seungjin Baek" w:date="2016-09-30T10:04:00Z">
        <w:r>
          <w:rPr>
            <w:rFonts w:eastAsia="Malgun Gothic"/>
            <w:lang w:eastAsia="ko-KR"/>
          </w:rPr>
          <w:t xml:space="preserve"> </w:t>
        </w:r>
      </w:ins>
      <w:ins w:id="311" w:author="Seungjin Baek" w:date="2016-09-30T10:06:00Z">
        <w:r w:rsidR="00207B59">
          <w:rPr>
            <w:rFonts w:eastAsia="Malgun Gothic"/>
            <w:lang w:eastAsia="ko-KR"/>
          </w:rPr>
          <w:t>we</w:t>
        </w:r>
      </w:ins>
      <w:ins w:id="312" w:author="Seungjin Baek" w:date="2016-09-30T10:04:00Z">
        <w:r>
          <w:rPr>
            <w:rFonts w:eastAsia="Malgun Gothic"/>
            <w:lang w:eastAsia="ko-KR"/>
          </w:rPr>
          <w:t xml:space="preserve"> can assume that</w:t>
        </w:r>
      </w:ins>
      <w:ins w:id="313" w:author="Seungjin Baek" w:date="2016-09-30T10:03:00Z">
        <w:r>
          <w:rPr>
            <w:rFonts w:eastAsia="Malgun Gothic"/>
            <w:lang w:eastAsia="ko-KR"/>
          </w:rPr>
          <w:t xml:space="preserve"> </w:t>
        </w:r>
      </w:ins>
      <w:ins w:id="314" w:author="Seungjin Baek" w:date="2016-09-30T10:01:00Z">
        <w:r>
          <w:rPr>
            <w:rFonts w:eastAsia="Malgun Gothic"/>
            <w:lang w:eastAsia="ko-KR"/>
          </w:rPr>
          <w:t xml:space="preserve">the rest </w:t>
        </w:r>
      </w:ins>
      <w:ins w:id="315" w:author="Seungjin Baek" w:date="2016-09-30T10:04:00Z">
        <w:r w:rsidR="006C7A08">
          <w:rPr>
            <w:rFonts w:eastAsia="Malgun Gothic"/>
            <w:lang w:eastAsia="ko-KR"/>
          </w:rPr>
          <w:t>92</w:t>
        </w:r>
        <w:r>
          <w:rPr>
            <w:rFonts w:eastAsia="Malgun Gothic"/>
            <w:lang w:eastAsia="ko-KR"/>
          </w:rPr>
          <w:t xml:space="preserve">% </w:t>
        </w:r>
      </w:ins>
      <w:ins w:id="316" w:author="Seungjin Baek" w:date="2016-09-30T10:01:00Z">
        <w:r>
          <w:rPr>
            <w:rFonts w:eastAsia="Malgun Gothic"/>
            <w:lang w:eastAsia="ko-KR"/>
          </w:rPr>
          <w:t xml:space="preserve">can be assumed to indicate a group of new or inactive users. </w:t>
        </w:r>
      </w:ins>
      <w:ins w:id="317" w:author="Seungjin Baek" w:date="2016-09-30T10:05:00Z">
        <w:r>
          <w:rPr>
            <w:rFonts w:eastAsia="Malgun Gothic"/>
            <w:lang w:eastAsia="ko-KR"/>
          </w:rPr>
          <w:t xml:space="preserve">These non-active users </w:t>
        </w:r>
        <w:r w:rsidR="006C7A08">
          <w:rPr>
            <w:rFonts w:eastAsia="Malgun Gothic"/>
            <w:lang w:eastAsia="ko-KR"/>
          </w:rPr>
          <w:t>could be separated into</w:t>
        </w:r>
        <w:r>
          <w:rPr>
            <w:rFonts w:eastAsia="Malgun Gothic"/>
            <w:lang w:eastAsia="ko-KR"/>
          </w:rPr>
          <w:t xml:space="preserve"> subgroups based on the feature ‘</w:t>
        </w:r>
        <w:proofErr w:type="spellStart"/>
        <w:r w:rsidRPr="00D30B7A">
          <w:rPr>
            <w:rFonts w:asciiTheme="majorHAnsi" w:eastAsia="Malgun Gothic" w:hAnsiTheme="majorHAnsi"/>
            <w:lang w:eastAsia="ko-KR"/>
            <w:rPrChange w:id="318" w:author="Seungjin Baek" w:date="2016-09-30T10:59:00Z">
              <w:rPr>
                <w:rFonts w:eastAsia="Malgun Gothic"/>
                <w:lang w:eastAsia="ko-KR"/>
              </w:rPr>
            </w:rPrChange>
          </w:rPr>
          <w:t>time_on_site</w:t>
        </w:r>
      </w:ins>
      <w:proofErr w:type="spellEnd"/>
      <w:ins w:id="319" w:author="Seungjin Baek" w:date="2016-09-30T10:06:00Z">
        <w:r>
          <w:rPr>
            <w:rFonts w:eastAsia="Malgun Gothic"/>
            <w:lang w:eastAsia="ko-KR"/>
          </w:rPr>
          <w:t>,’ but I leave that</w:t>
        </w:r>
        <w:r w:rsidR="00207B59">
          <w:rPr>
            <w:rFonts w:eastAsia="Malgun Gothic"/>
            <w:lang w:eastAsia="ko-KR"/>
          </w:rPr>
          <w:t xml:space="preserve"> task</w:t>
        </w:r>
        <w:r>
          <w:rPr>
            <w:rFonts w:eastAsia="Malgun Gothic"/>
            <w:lang w:eastAsia="ko-KR"/>
          </w:rPr>
          <w:t xml:space="preserve"> for a future </w:t>
        </w:r>
        <w:r w:rsidR="00207B59">
          <w:rPr>
            <w:rFonts w:eastAsia="Malgun Gothic"/>
            <w:lang w:eastAsia="ko-KR"/>
          </w:rPr>
          <w:t>analysis</w:t>
        </w:r>
        <w:r>
          <w:rPr>
            <w:rFonts w:eastAsia="Malgun Gothic"/>
            <w:lang w:eastAsia="ko-KR"/>
          </w:rPr>
          <w:t>.</w:t>
        </w:r>
        <w:r w:rsidR="00207B59">
          <w:rPr>
            <w:rFonts w:eastAsia="Malgun Gothic"/>
            <w:lang w:eastAsia="ko-KR"/>
          </w:rPr>
          <w:t xml:space="preserve"> In this </w:t>
        </w:r>
      </w:ins>
      <w:ins w:id="320" w:author="Seungjin Baek" w:date="2016-09-30T10:46:00Z">
        <w:r w:rsidR="006C7A08">
          <w:rPr>
            <w:rFonts w:eastAsia="Malgun Gothic"/>
            <w:lang w:eastAsia="ko-KR"/>
          </w:rPr>
          <w:t>project</w:t>
        </w:r>
      </w:ins>
      <w:ins w:id="321" w:author="Seungjin Baek" w:date="2016-09-30T10:06:00Z">
        <w:r w:rsidR="00207B59">
          <w:rPr>
            <w:rFonts w:eastAsia="Malgun Gothic"/>
            <w:lang w:eastAsia="ko-KR"/>
          </w:rPr>
          <w:t xml:space="preserve">, I focus on segregating the active users </w:t>
        </w:r>
      </w:ins>
      <w:ins w:id="322" w:author="Seungjin Baek" w:date="2016-09-30T10:07:00Z">
        <w:r w:rsidR="00207B59">
          <w:rPr>
            <w:rFonts w:eastAsia="Malgun Gothic"/>
            <w:lang w:eastAsia="ko-KR"/>
          </w:rPr>
          <w:t>applying unsupervised clustering analysis</w:t>
        </w:r>
      </w:ins>
      <w:ins w:id="323" w:author="Seungjin Baek" w:date="2016-09-30T10:06:00Z">
        <w:r w:rsidR="00207B59">
          <w:rPr>
            <w:rFonts w:eastAsia="Malgun Gothic"/>
            <w:lang w:eastAsia="ko-KR"/>
          </w:rPr>
          <w:t>.</w:t>
        </w:r>
      </w:ins>
    </w:p>
    <w:p w14:paraId="33B37EB8" w14:textId="77777777" w:rsidR="00207B59" w:rsidRDefault="00207B59" w:rsidP="00CC05DA">
      <w:pPr>
        <w:rPr>
          <w:ins w:id="324" w:author="Seungjin Baek" w:date="2016-09-30T10:08:00Z"/>
          <w:rFonts w:eastAsia="Malgun Gothic"/>
          <w:lang w:eastAsia="ko-KR"/>
        </w:rPr>
      </w:pPr>
    </w:p>
    <w:p w14:paraId="4860DA57" w14:textId="2A2D3D00" w:rsidR="00207B59" w:rsidRDefault="00207B59" w:rsidP="00CC05DA">
      <w:pPr>
        <w:rPr>
          <w:ins w:id="325" w:author="Seungjin Baek" w:date="2016-09-30T10:47:00Z"/>
          <w:rFonts w:eastAsia="Malgun Gothic"/>
          <w:lang w:eastAsia="ko-KR"/>
        </w:rPr>
      </w:pPr>
      <w:ins w:id="326" w:author="Seungjin Baek" w:date="2016-09-30T10:09:00Z">
        <w:r>
          <w:rPr>
            <w:rFonts w:eastAsia="Malgun Gothic"/>
            <w:lang w:eastAsia="ko-KR"/>
          </w:rPr>
          <w:t>The algorithms used in this report are mainly in two folds; 1) principal component analysis (PCA) and 2) clustering analysis.</w:t>
        </w:r>
      </w:ins>
      <w:ins w:id="327" w:author="Seungjin Baek" w:date="2016-09-30T10:59:00Z">
        <w:r w:rsidR="00D30B7A">
          <w:rPr>
            <w:rFonts w:eastAsia="Malgun Gothic"/>
            <w:lang w:eastAsia="ko-KR"/>
          </w:rPr>
          <w:t xml:space="preserve"> </w:t>
        </w:r>
      </w:ins>
      <w:ins w:id="328" w:author="Seungjin Baek" w:date="2016-09-30T10:09:00Z">
        <w:r>
          <w:rPr>
            <w:rFonts w:eastAsia="Malgun Gothic"/>
            <w:lang w:eastAsia="ko-KR"/>
          </w:rPr>
          <w:t>Through PCA, the</w:t>
        </w:r>
      </w:ins>
      <w:ins w:id="329" w:author="Seungjin Baek" w:date="2016-09-30T10:47:00Z">
        <w:r w:rsidR="006C7A08">
          <w:rPr>
            <w:rFonts w:eastAsia="Malgun Gothic"/>
            <w:lang w:eastAsia="ko-KR"/>
          </w:rPr>
          <w:t xml:space="preserve"> eleven</w:t>
        </w:r>
      </w:ins>
      <w:ins w:id="330" w:author="Seungjin Baek" w:date="2016-09-30T10:09:00Z">
        <w:r>
          <w:rPr>
            <w:rFonts w:eastAsia="Malgun Gothic"/>
            <w:lang w:eastAsia="ko-KR"/>
          </w:rPr>
          <w:t xml:space="preserve"> features of dataset will be reduced to a manageable </w:t>
        </w:r>
      </w:ins>
      <w:ins w:id="331" w:author="Seungjin Baek" w:date="2016-09-30T10:47:00Z">
        <w:r w:rsidR="006C7A08">
          <w:rPr>
            <w:rFonts w:eastAsia="Malgun Gothic"/>
            <w:lang w:eastAsia="ko-KR"/>
          </w:rPr>
          <w:t>number</w:t>
        </w:r>
      </w:ins>
      <w:ins w:id="332" w:author="Seungjin Baek" w:date="2016-09-30T10:09:00Z">
        <w:r>
          <w:rPr>
            <w:rFonts w:eastAsia="Malgun Gothic"/>
            <w:lang w:eastAsia="ko-KR"/>
          </w:rPr>
          <w:t xml:space="preserve"> and </w:t>
        </w:r>
      </w:ins>
      <w:ins w:id="333" w:author="Seungjin Baek" w:date="2016-09-30T10:47:00Z">
        <w:r w:rsidR="006C7A08">
          <w:rPr>
            <w:rFonts w:eastAsia="Malgun Gothic"/>
            <w:lang w:eastAsia="ko-KR"/>
          </w:rPr>
          <w:t xml:space="preserve">be </w:t>
        </w:r>
      </w:ins>
      <w:ins w:id="334" w:author="Seungjin Baek" w:date="2016-09-30T10:09:00Z">
        <w:r>
          <w:rPr>
            <w:rFonts w:eastAsia="Malgun Gothic"/>
            <w:lang w:eastAsia="ko-KR"/>
          </w:rPr>
          <w:t xml:space="preserve">used for clustering analysis. </w:t>
        </w:r>
      </w:ins>
      <w:ins w:id="335" w:author="Seungjin Baek" w:date="2016-09-30T10:10:00Z">
        <w:r>
          <w:rPr>
            <w:rFonts w:eastAsia="Malgun Gothic"/>
            <w:lang w:eastAsia="ko-KR"/>
          </w:rPr>
          <w:t xml:space="preserve">The detailed procedures of feature </w:t>
        </w:r>
      </w:ins>
      <w:ins w:id="336" w:author="Seungjin Baek" w:date="2016-09-30T10:47:00Z">
        <w:r w:rsidR="006C7A08">
          <w:rPr>
            <w:rFonts w:eastAsia="Malgun Gothic"/>
            <w:lang w:eastAsia="ko-KR"/>
          </w:rPr>
          <w:t xml:space="preserve">selection and dimensionality </w:t>
        </w:r>
      </w:ins>
      <w:ins w:id="337" w:author="Seungjin Baek" w:date="2016-09-30T10:10:00Z">
        <w:r>
          <w:rPr>
            <w:rFonts w:eastAsia="Malgun Gothic"/>
            <w:lang w:eastAsia="ko-KR"/>
          </w:rPr>
          <w:t xml:space="preserve">reduction will be discussed in the subsequent </w:t>
        </w:r>
      </w:ins>
      <w:ins w:id="338" w:author="Seungjin Baek" w:date="2016-09-30T10:11:00Z">
        <w:r>
          <w:rPr>
            <w:rFonts w:eastAsia="Malgun Gothic"/>
            <w:lang w:eastAsia="ko-KR"/>
          </w:rPr>
          <w:t>Data Processing section.</w:t>
        </w:r>
      </w:ins>
    </w:p>
    <w:p w14:paraId="7C2FBE42" w14:textId="77777777" w:rsidR="006C7A08" w:rsidRDefault="006C7A08" w:rsidP="00CC05DA">
      <w:pPr>
        <w:rPr>
          <w:ins w:id="339" w:author="Seungjin Baek" w:date="2016-09-30T11:00:00Z"/>
          <w:rFonts w:eastAsia="Malgun Gothic"/>
          <w:lang w:eastAsia="ko-KR"/>
        </w:rPr>
      </w:pPr>
    </w:p>
    <w:p w14:paraId="248A046A" w14:textId="3BB41194" w:rsidR="00D30B7A" w:rsidRDefault="00D30B7A" w:rsidP="00CC05DA">
      <w:pPr>
        <w:rPr>
          <w:ins w:id="340" w:author="Seungjin Baek" w:date="2016-09-30T10:07:00Z"/>
          <w:rFonts w:eastAsia="Malgun Gothic"/>
          <w:lang w:eastAsia="ko-KR"/>
        </w:rPr>
      </w:pPr>
      <w:ins w:id="341" w:author="Seungjin Baek" w:date="2016-09-30T11:00:00Z">
        <w:r>
          <w:rPr>
            <w:rFonts w:eastAsia="Malgun Gothic"/>
            <w:lang w:eastAsia="ko-KR"/>
          </w:rPr>
          <w:t xml:space="preserve">With reduced features via PCA, several clustering techniques were applied. </w:t>
        </w:r>
      </w:ins>
      <w:ins w:id="342" w:author="Seungjin Baek" w:date="2016-09-30T11:01:00Z">
        <w:r>
          <w:rPr>
            <w:rFonts w:eastAsia="Malgun Gothic"/>
            <w:lang w:eastAsia="ko-KR"/>
          </w:rPr>
          <w:t>Despite I chose to analyze 8% of the total data set</w:t>
        </w:r>
      </w:ins>
      <w:ins w:id="343" w:author="Seungjin Baek" w:date="2016-09-30T11:02:00Z">
        <w:r>
          <w:rPr>
            <w:rFonts w:eastAsia="Malgun Gothic"/>
            <w:lang w:eastAsia="ko-KR"/>
          </w:rPr>
          <w:t xml:space="preserve">, the number of entry exceeds 97,000. Most of </w:t>
        </w:r>
        <w:proofErr w:type="spellStart"/>
        <w:r>
          <w:rPr>
            <w:rFonts w:eastAsia="Malgun Gothic"/>
            <w:lang w:eastAsia="ko-KR"/>
          </w:rPr>
          <w:t>sklearn</w:t>
        </w:r>
        <w:proofErr w:type="spellEnd"/>
        <w:r>
          <w:rPr>
            <w:rFonts w:eastAsia="Malgun Gothic"/>
            <w:lang w:eastAsia="ko-KR"/>
          </w:rPr>
          <w:t xml:space="preserve"> clustering analysis algorithm</w:t>
        </w:r>
      </w:ins>
      <w:ins w:id="344" w:author="Seungjin Baek" w:date="2016-09-30T11:04:00Z">
        <w:r>
          <w:rPr>
            <w:rFonts w:eastAsia="Malgun Gothic"/>
            <w:lang w:eastAsia="ko-KR"/>
          </w:rPr>
          <w:t>s</w:t>
        </w:r>
      </w:ins>
      <w:ins w:id="345" w:author="Seungjin Baek" w:date="2016-09-30T11:03:00Z">
        <w:r>
          <w:rPr>
            <w:rFonts w:eastAsia="Malgun Gothic"/>
            <w:lang w:eastAsia="ko-KR"/>
          </w:rPr>
          <w:t xml:space="preserve"> except K</w:t>
        </w:r>
      </w:ins>
      <w:ins w:id="346" w:author="Seungjin Baek" w:date="2016-09-30T16:25:00Z">
        <w:r w:rsidR="00351AB9">
          <w:rPr>
            <w:rFonts w:eastAsia="Malgun Gothic"/>
            <w:lang w:eastAsia="ko-KR"/>
          </w:rPr>
          <w:t>-</w:t>
        </w:r>
      </w:ins>
      <w:ins w:id="347" w:author="Seungjin Baek" w:date="2016-09-30T11:03:00Z">
        <w:r>
          <w:rPr>
            <w:rFonts w:eastAsia="Malgun Gothic"/>
            <w:lang w:eastAsia="ko-KR"/>
          </w:rPr>
          <w:t>means clustering analysis</w:t>
        </w:r>
      </w:ins>
      <w:ins w:id="348" w:author="Seungjin Baek" w:date="2016-09-30T11:02:00Z">
        <w:r>
          <w:rPr>
            <w:rFonts w:eastAsia="Malgun Gothic"/>
            <w:lang w:eastAsia="ko-KR"/>
          </w:rPr>
          <w:t xml:space="preserve"> either t</w:t>
        </w:r>
      </w:ins>
      <w:ins w:id="349" w:author="Seungjin Baek" w:date="2016-09-30T11:04:00Z">
        <w:r>
          <w:rPr>
            <w:rFonts w:eastAsia="Malgun Gothic"/>
            <w:lang w:eastAsia="ko-KR"/>
          </w:rPr>
          <w:t>ook</w:t>
        </w:r>
      </w:ins>
      <w:ins w:id="350" w:author="Seungjin Baek" w:date="2016-09-30T11:02:00Z">
        <w:r>
          <w:rPr>
            <w:rFonts w:eastAsia="Malgun Gothic"/>
            <w:lang w:eastAsia="ko-KR"/>
          </w:rPr>
          <w:t xml:space="preserve"> </w:t>
        </w:r>
      </w:ins>
      <w:ins w:id="351" w:author="Seungjin Baek" w:date="2016-09-30T11:04:00Z">
        <w:r>
          <w:rPr>
            <w:rFonts w:eastAsia="Malgun Gothic"/>
            <w:lang w:eastAsia="ko-KR"/>
          </w:rPr>
          <w:t xml:space="preserve">very </w:t>
        </w:r>
      </w:ins>
      <w:ins w:id="352" w:author="Seungjin Baek" w:date="2016-09-30T11:02:00Z">
        <w:r>
          <w:rPr>
            <w:rFonts w:eastAsia="Malgun Gothic"/>
            <w:lang w:eastAsia="ko-KR"/>
          </w:rPr>
          <w:t xml:space="preserve">long time to process or crashes the </w:t>
        </w:r>
        <w:proofErr w:type="spellStart"/>
        <w:r>
          <w:rPr>
            <w:rFonts w:eastAsia="Malgun Gothic"/>
            <w:lang w:eastAsia="ko-KR"/>
          </w:rPr>
          <w:t>iPython</w:t>
        </w:r>
        <w:proofErr w:type="spellEnd"/>
        <w:r>
          <w:rPr>
            <w:rFonts w:eastAsia="Malgun Gothic"/>
            <w:lang w:eastAsia="ko-KR"/>
          </w:rPr>
          <w:t xml:space="preserve"> Notebook session when the data with </w:t>
        </w:r>
      </w:ins>
      <w:ins w:id="353" w:author="Seungjin Baek" w:date="2016-09-30T11:04:00Z">
        <w:r>
          <w:rPr>
            <w:rFonts w:eastAsia="Malgun Gothic"/>
            <w:lang w:eastAsia="ko-KR"/>
          </w:rPr>
          <w:t>greater</w:t>
        </w:r>
      </w:ins>
      <w:ins w:id="354" w:author="Seungjin Baek" w:date="2016-09-30T11:02:00Z">
        <w:r>
          <w:rPr>
            <w:rFonts w:eastAsia="Malgun Gothic"/>
            <w:lang w:eastAsia="ko-KR"/>
          </w:rPr>
          <w:t xml:space="preserve"> than 50,000 entr</w:t>
        </w:r>
      </w:ins>
      <w:ins w:id="355" w:author="Seungjin Baek" w:date="2016-09-30T11:04:00Z">
        <w:r>
          <w:rPr>
            <w:rFonts w:eastAsia="Malgun Gothic"/>
            <w:lang w:eastAsia="ko-KR"/>
          </w:rPr>
          <w:t>ies</w:t>
        </w:r>
      </w:ins>
      <w:ins w:id="356" w:author="Seungjin Baek" w:date="2016-09-30T11:02:00Z">
        <w:r>
          <w:rPr>
            <w:rFonts w:eastAsia="Malgun Gothic"/>
            <w:lang w:eastAsia="ko-KR"/>
          </w:rPr>
          <w:t xml:space="preserve"> were used as input.</w:t>
        </w:r>
      </w:ins>
      <w:ins w:id="357" w:author="Seungjin Baek" w:date="2016-09-30T11:04:00Z">
        <w:r>
          <w:rPr>
            <w:rFonts w:eastAsia="Malgun Gothic"/>
            <w:lang w:eastAsia="ko-KR"/>
          </w:rPr>
          <w:t xml:space="preserve"> This will be covered later in the</w:t>
        </w:r>
      </w:ins>
      <w:ins w:id="358" w:author="Seungjin Baek" w:date="2016-09-30T11:05:00Z">
        <w:r>
          <w:rPr>
            <w:rFonts w:eastAsia="Malgun Gothic"/>
            <w:lang w:eastAsia="ko-KR"/>
          </w:rPr>
          <w:t xml:space="preserve"> Results section.</w:t>
        </w:r>
      </w:ins>
    </w:p>
    <w:p w14:paraId="0C465ABC" w14:textId="792189E1" w:rsidR="002517A3" w:rsidRDefault="002517A3" w:rsidP="00CC05DA">
      <w:pPr>
        <w:rPr>
          <w:ins w:id="359" w:author="Seungjin Baek" w:date="2016-09-30T10:01:00Z"/>
          <w:rFonts w:eastAsia="Malgun Gothic"/>
          <w:lang w:eastAsia="ko-KR"/>
        </w:rPr>
      </w:pPr>
      <w:ins w:id="360" w:author="Seungjin Baek" w:date="2016-09-30T10:06:00Z">
        <w:r>
          <w:rPr>
            <w:rFonts w:eastAsia="Malgun Gothic"/>
            <w:lang w:eastAsia="ko-KR"/>
          </w:rPr>
          <w:t xml:space="preserve"> </w:t>
        </w:r>
      </w:ins>
    </w:p>
    <w:p w14:paraId="7AC1D7D8" w14:textId="045D142A" w:rsidR="00CC05DA" w:rsidDel="00351AB9" w:rsidRDefault="00CC05DA" w:rsidP="00CC05DA">
      <w:pPr>
        <w:rPr>
          <w:ins w:id="361" w:author="S B" w:date="2016-09-29T21:44:00Z"/>
          <w:del w:id="362" w:author="Seungjin Baek" w:date="2016-09-30T16:25:00Z"/>
          <w:rFonts w:eastAsia="Malgun Gothic"/>
          <w:lang w:eastAsia="ko-KR"/>
        </w:rPr>
      </w:pPr>
      <w:del w:id="363" w:author="Seungjin Baek" w:date="2016-09-30T16:25:00Z">
        <w:r w:rsidDel="00351AB9">
          <w:rPr>
            <w:rFonts w:eastAsia="Malgun Gothic" w:hint="eastAsia"/>
            <w:lang w:eastAsia="ko-KR"/>
          </w:rPr>
          <w:lastRenderedPageBreak/>
          <w:delText>PCA, Feature scaling</w:delText>
        </w:r>
      </w:del>
    </w:p>
    <w:p w14:paraId="74B194FB" w14:textId="44D24C6B" w:rsidR="007204F5" w:rsidDel="00351AB9" w:rsidRDefault="007204F5" w:rsidP="00CC05DA">
      <w:pPr>
        <w:rPr>
          <w:ins w:id="364" w:author="S B" w:date="2016-09-29T21:58:00Z"/>
          <w:del w:id="365" w:author="Seungjin Baek" w:date="2016-09-30T16:25:00Z"/>
          <w:rFonts w:eastAsia="Malgun Gothic"/>
          <w:lang w:eastAsia="ko-KR"/>
        </w:rPr>
      </w:pPr>
      <w:ins w:id="366" w:author="S B" w:date="2016-09-29T21:45:00Z">
        <w:del w:id="367" w:author="Seungjin Baek" w:date="2016-09-30T16:25:00Z">
          <w:r w:rsidDel="00351AB9">
            <w:rPr>
              <w:rFonts w:eastAsia="Malgun Gothic"/>
              <w:lang w:eastAsia="ko-KR"/>
            </w:rPr>
            <w:delText xml:space="preserve">As presented in the previous section, the dataset contains </w:delText>
          </w:r>
        </w:del>
      </w:ins>
      <w:ins w:id="368" w:author="S B" w:date="2016-09-29T21:46:00Z">
        <w:del w:id="369" w:author="Seungjin Baek" w:date="2016-09-30T16:25:00Z">
          <w:r w:rsidDel="00351AB9">
            <w:rPr>
              <w:rFonts w:eastAsia="Malgun Gothic"/>
              <w:lang w:eastAsia="ko-KR"/>
            </w:rPr>
            <w:delText>11 features. By using the principal component analysis</w:delText>
          </w:r>
        </w:del>
      </w:ins>
      <w:ins w:id="370" w:author="S B" w:date="2016-09-29T21:55:00Z">
        <w:del w:id="371" w:author="Seungjin Baek" w:date="2016-09-30T16:25:00Z">
          <w:r w:rsidR="00155BA6" w:rsidDel="00351AB9">
            <w:rPr>
              <w:rFonts w:eastAsia="Malgun Gothic"/>
              <w:lang w:eastAsia="ko-KR"/>
            </w:rPr>
            <w:delText xml:space="preserve"> (PCA)</w:delText>
          </w:r>
        </w:del>
      </w:ins>
      <w:ins w:id="372" w:author="S B" w:date="2016-09-29T21:46:00Z">
        <w:del w:id="373" w:author="Seungjin Baek" w:date="2016-09-30T16:25:00Z">
          <w:r w:rsidDel="00351AB9">
            <w:rPr>
              <w:rFonts w:eastAsia="Malgun Gothic"/>
              <w:lang w:eastAsia="ko-KR"/>
            </w:rPr>
            <w:delText xml:space="preserve">, </w:delText>
          </w:r>
        </w:del>
      </w:ins>
      <w:ins w:id="374" w:author="S B" w:date="2016-09-29T21:47:00Z">
        <w:del w:id="375" w:author="Seungjin Baek" w:date="2016-09-30T16:25:00Z">
          <w:r w:rsidDel="00351AB9">
            <w:rPr>
              <w:rFonts w:eastAsia="Malgun Gothic"/>
              <w:lang w:eastAsia="ko-KR"/>
            </w:rPr>
            <w:delText xml:space="preserve">we can reduce the number of features </w:delText>
          </w:r>
        </w:del>
      </w:ins>
      <w:ins w:id="376" w:author="S B" w:date="2016-09-29T21:56:00Z">
        <w:del w:id="377" w:author="Seungjin Baek" w:date="2016-09-30T16:25:00Z">
          <w:r w:rsidR="00155BA6" w:rsidDel="00351AB9">
            <w:rPr>
              <w:rFonts w:eastAsia="Malgun Gothic"/>
              <w:lang w:eastAsia="ko-KR"/>
            </w:rPr>
            <w:delText xml:space="preserve">to a reasonable number </w:delText>
          </w:r>
        </w:del>
      </w:ins>
      <w:ins w:id="378" w:author="S B" w:date="2016-09-29T21:47:00Z">
        <w:del w:id="379" w:author="Seungjin Baek" w:date="2016-09-30T16:25:00Z">
          <w:r w:rsidDel="00351AB9">
            <w:rPr>
              <w:rFonts w:eastAsia="Malgun Gothic"/>
              <w:lang w:eastAsia="ko-KR"/>
            </w:rPr>
            <w:delText xml:space="preserve">without losing too much of the integrity of the data. </w:delText>
          </w:r>
        </w:del>
      </w:ins>
      <w:ins w:id="380" w:author="S B" w:date="2016-09-29T21:56:00Z">
        <w:del w:id="381" w:author="Seungjin Baek" w:date="2016-09-30T16:25:00Z">
          <w:r w:rsidR="00155BA6" w:rsidDel="00351AB9">
            <w:rPr>
              <w:rFonts w:eastAsia="Malgun Gothic"/>
              <w:lang w:eastAsia="ko-KR"/>
            </w:rPr>
            <w:delText xml:space="preserve">It is an engineer’s discretion to select number of principal components after process the original data using PCA, but it is conventional to select up to three PCs as three dimensional data can be easily visualized and therefore </w:delText>
          </w:r>
        </w:del>
      </w:ins>
      <w:ins w:id="382" w:author="S B" w:date="2016-09-29T21:58:00Z">
        <w:del w:id="383" w:author="Seungjin Baek" w:date="2016-09-30T16:25:00Z">
          <w:r w:rsidR="00155BA6" w:rsidDel="00351AB9">
            <w:rPr>
              <w:rFonts w:eastAsia="Malgun Gothic"/>
              <w:lang w:eastAsia="ko-KR"/>
            </w:rPr>
            <w:delText>its clusters can also be visually inspected and assessed.</w:delText>
          </w:r>
        </w:del>
      </w:ins>
    </w:p>
    <w:p w14:paraId="5B59ED21" w14:textId="52CA733F" w:rsidR="00155BA6" w:rsidDel="00351AB9" w:rsidRDefault="00155BA6" w:rsidP="00CC05DA">
      <w:pPr>
        <w:rPr>
          <w:ins w:id="384" w:author="S B" w:date="2016-09-29T22:06:00Z"/>
          <w:del w:id="385" w:author="Seungjin Baek" w:date="2016-09-30T16:25:00Z"/>
          <w:rFonts w:eastAsia="Malgun Gothic"/>
          <w:lang w:eastAsia="ko-KR"/>
        </w:rPr>
      </w:pPr>
    </w:p>
    <w:p w14:paraId="3FA3099E" w14:textId="28E432DC" w:rsidR="00A86ACC" w:rsidRPr="00A86ACC" w:rsidDel="00E37BBA" w:rsidRDefault="00A86ACC">
      <w:pPr>
        <w:pStyle w:val="ListParagraph"/>
        <w:numPr>
          <w:ilvl w:val="0"/>
          <w:numId w:val="11"/>
        </w:numPr>
        <w:rPr>
          <w:ins w:id="386" w:author="S B" w:date="2016-09-29T21:58:00Z"/>
          <w:del w:id="387" w:author="Seungjin Baek" w:date="2016-09-30T14:29:00Z"/>
          <w:rFonts w:eastAsia="Malgun Gothic"/>
          <w:lang w:eastAsia="ko-KR"/>
          <w:rPrChange w:id="388" w:author="S B" w:date="2016-09-29T22:07:00Z">
            <w:rPr>
              <w:ins w:id="389" w:author="S B" w:date="2016-09-29T21:58:00Z"/>
              <w:del w:id="390" w:author="Seungjin Baek" w:date="2016-09-30T14:29:00Z"/>
              <w:lang w:eastAsia="ko-KR"/>
            </w:rPr>
          </w:rPrChange>
        </w:rPr>
        <w:pPrChange w:id="391" w:author="S B" w:date="2016-09-29T22:07:00Z">
          <w:pPr/>
        </w:pPrChange>
      </w:pPr>
      <w:ins w:id="392" w:author="S B" w:date="2016-09-29T22:06:00Z">
        <w:del w:id="393" w:author="Seungjin Baek" w:date="2016-09-30T14:29:00Z">
          <w:r w:rsidRPr="00A86ACC" w:rsidDel="00E37BBA">
            <w:rPr>
              <w:rFonts w:eastAsia="Malgun Gothic"/>
              <w:lang w:eastAsia="ko-KR"/>
              <w:rPrChange w:id="394" w:author="S B" w:date="2016-09-29T22:07:00Z">
                <w:rPr>
                  <w:lang w:eastAsia="ko-KR"/>
                </w:rPr>
              </w:rPrChange>
            </w:rPr>
            <w:delText>Feature selection</w:delText>
          </w:r>
        </w:del>
      </w:ins>
    </w:p>
    <w:p w14:paraId="23EADEFC" w14:textId="3B8C60B8" w:rsidR="00155BA6" w:rsidDel="00E37BBA" w:rsidRDefault="00155BA6">
      <w:pPr>
        <w:ind w:left="720"/>
        <w:rPr>
          <w:ins w:id="395" w:author="S B" w:date="2016-09-29T22:19:00Z"/>
          <w:del w:id="396" w:author="Seungjin Baek" w:date="2016-09-30T14:29:00Z"/>
          <w:rFonts w:eastAsia="Malgun Gothic"/>
          <w:lang w:eastAsia="ko-KR"/>
        </w:rPr>
        <w:pPrChange w:id="397" w:author="S B" w:date="2016-09-29T23:23:00Z">
          <w:pPr/>
        </w:pPrChange>
      </w:pPr>
      <w:ins w:id="398" w:author="S B" w:date="2016-09-29T21:58:00Z">
        <w:del w:id="399" w:author="Seungjin Baek" w:date="2016-09-30T14:29:00Z">
          <w:r w:rsidDel="00E37BBA">
            <w:rPr>
              <w:rFonts w:eastAsia="Malgun Gothic"/>
              <w:lang w:eastAsia="ko-KR"/>
            </w:rPr>
            <w:delText xml:space="preserve">Before </w:delText>
          </w:r>
        </w:del>
      </w:ins>
      <w:ins w:id="400" w:author="S B" w:date="2016-09-29T22:06:00Z">
        <w:del w:id="401" w:author="Seungjin Baek" w:date="2016-09-30T14:29:00Z">
          <w:r w:rsidR="00A86ACC" w:rsidDel="00E37BBA">
            <w:rPr>
              <w:rFonts w:eastAsia="Malgun Gothic"/>
              <w:lang w:eastAsia="ko-KR"/>
            </w:rPr>
            <w:delText>applying</w:delText>
          </w:r>
        </w:del>
      </w:ins>
      <w:ins w:id="402" w:author="S B" w:date="2016-09-29T21:58:00Z">
        <w:del w:id="403" w:author="Seungjin Baek" w:date="2016-09-30T14:29:00Z">
          <w:r w:rsidDel="00E37BBA">
            <w:rPr>
              <w:rFonts w:eastAsia="Malgun Gothic"/>
              <w:lang w:eastAsia="ko-KR"/>
            </w:rPr>
            <w:delText xml:space="preserve"> the PCA directly </w:delText>
          </w:r>
        </w:del>
      </w:ins>
      <w:ins w:id="404" w:author="S B" w:date="2016-09-29T22:06:00Z">
        <w:del w:id="405" w:author="Seungjin Baek" w:date="2016-09-30T14:29:00Z">
          <w:r w:rsidR="00A86ACC" w:rsidDel="00E37BBA">
            <w:rPr>
              <w:rFonts w:eastAsia="Malgun Gothic"/>
              <w:lang w:eastAsia="ko-KR"/>
            </w:rPr>
            <w:delText>to</w:delText>
          </w:r>
        </w:del>
      </w:ins>
      <w:ins w:id="406" w:author="S B" w:date="2016-09-29T21:58:00Z">
        <w:del w:id="407" w:author="Seungjin Baek" w:date="2016-09-30T14:29:00Z">
          <w:r w:rsidDel="00E37BBA">
            <w:rPr>
              <w:rFonts w:eastAsia="Malgun Gothic"/>
              <w:lang w:eastAsia="ko-KR"/>
            </w:rPr>
            <w:delText xml:space="preserve"> the original dataset, however, it is recommended to remove or reduce the num</w:delText>
          </w:r>
        </w:del>
      </w:ins>
      <w:ins w:id="408" w:author="S B" w:date="2016-09-29T21:59:00Z">
        <w:del w:id="409" w:author="Seungjin Baek" w:date="2016-09-30T14:29:00Z">
          <w:r w:rsidDel="00E37BBA">
            <w:rPr>
              <w:rFonts w:eastAsia="Malgun Gothic"/>
              <w:lang w:eastAsia="ko-KR"/>
            </w:rPr>
            <w:delText>b</w:delText>
          </w:r>
        </w:del>
      </w:ins>
      <w:ins w:id="410" w:author="S B" w:date="2016-09-29T21:58:00Z">
        <w:del w:id="411" w:author="Seungjin Baek" w:date="2016-09-30T14:29:00Z">
          <w:r w:rsidDel="00E37BBA">
            <w:rPr>
              <w:rFonts w:eastAsia="Malgun Gothic"/>
              <w:lang w:eastAsia="ko-KR"/>
            </w:rPr>
            <w:delText xml:space="preserve">er of columns </w:delText>
          </w:r>
        </w:del>
      </w:ins>
      <w:ins w:id="412" w:author="S B" w:date="2016-09-29T22:13:00Z">
        <w:del w:id="413" w:author="Seungjin Baek" w:date="2016-09-30T14:29:00Z">
          <w:r w:rsidR="00FD029F" w:rsidDel="00E37BBA">
            <w:rPr>
              <w:rFonts w:eastAsia="Malgun Gothic"/>
              <w:lang w:eastAsia="ko-KR"/>
            </w:rPr>
            <w:delText xml:space="preserve">by understanding the meaning of each column and the correlations between columns. If any number of columns are strongly correlated, than </w:delText>
          </w:r>
        </w:del>
      </w:ins>
      <w:ins w:id="414" w:author="S B" w:date="2016-09-29T22:14:00Z">
        <w:del w:id="415" w:author="Seungjin Baek" w:date="2016-09-30T14:29:00Z">
          <w:r w:rsidR="00FD029F" w:rsidDel="00E37BBA">
            <w:rPr>
              <w:rFonts w:eastAsia="Malgun Gothic"/>
              <w:lang w:eastAsia="ko-KR"/>
            </w:rPr>
            <w:delText>they can be combined into a single feature.</w:delText>
          </w:r>
        </w:del>
      </w:ins>
      <w:ins w:id="416" w:author="S B" w:date="2016-09-29T21:59:00Z">
        <w:del w:id="417" w:author="Seungjin Baek" w:date="2016-09-30T14:29:00Z">
          <w:r w:rsidR="00FD029F" w:rsidDel="00E37BBA">
            <w:rPr>
              <w:rFonts w:eastAsia="Malgun Gothic"/>
              <w:lang w:eastAsia="ko-KR"/>
            </w:rPr>
            <w:delText xml:space="preserve"> For the</w:delText>
          </w:r>
          <w:r w:rsidDel="00E37BBA">
            <w:rPr>
              <w:rFonts w:eastAsia="Malgun Gothic"/>
              <w:lang w:eastAsia="ko-KR"/>
            </w:rPr>
            <w:delText xml:space="preserve"> dataset</w:delText>
          </w:r>
        </w:del>
      </w:ins>
      <w:ins w:id="418" w:author="S B" w:date="2016-09-29T22:15:00Z">
        <w:del w:id="419" w:author="Seungjin Baek" w:date="2016-09-30T14:29:00Z">
          <w:r w:rsidR="00FD029F" w:rsidDel="00E37BBA">
            <w:rPr>
              <w:rFonts w:eastAsia="Malgun Gothic"/>
              <w:lang w:eastAsia="ko-KR"/>
            </w:rPr>
            <w:delText xml:space="preserve"> in this study</w:delText>
          </w:r>
        </w:del>
      </w:ins>
      <w:ins w:id="420" w:author="S B" w:date="2016-09-29T21:59:00Z">
        <w:del w:id="421" w:author="Seungjin Baek" w:date="2016-09-30T14:29:00Z">
          <w:r w:rsidDel="00E37BBA">
            <w:rPr>
              <w:rFonts w:eastAsia="Malgun Gothic"/>
              <w:lang w:eastAsia="ko-KR"/>
            </w:rPr>
            <w:delText xml:space="preserve">, </w:delText>
          </w:r>
        </w:del>
      </w:ins>
      <w:ins w:id="422" w:author="S B" w:date="2016-09-29T22:08:00Z">
        <w:del w:id="423" w:author="Seungjin Baek" w:date="2016-09-30T14:29:00Z">
          <w:r w:rsidR="00A86ACC" w:rsidDel="00E37BBA">
            <w:rPr>
              <w:rFonts w:eastAsia="Malgun Gothic"/>
              <w:lang w:eastAsia="ko-KR"/>
            </w:rPr>
            <w:delText>the first</w:delText>
          </w:r>
          <w:r w:rsidR="00FD029F" w:rsidDel="00E37BBA">
            <w:rPr>
              <w:rFonts w:eastAsia="Malgun Gothic"/>
              <w:lang w:eastAsia="ko-KR"/>
            </w:rPr>
            <w:delText xml:space="preserve"> and second column, ID and </w:delText>
          </w:r>
        </w:del>
      </w:ins>
      <w:ins w:id="424" w:author="S B" w:date="2016-09-29T22:16:00Z">
        <w:del w:id="425" w:author="Seungjin Baek" w:date="2016-09-30T14:29:00Z">
          <w:r w:rsidR="00FD029F" w:rsidDel="00E37BBA">
            <w:rPr>
              <w:rFonts w:eastAsia="Malgun Gothic"/>
              <w:lang w:eastAsia="ko-KR"/>
            </w:rPr>
            <w:delText xml:space="preserve">Install Date </w:delText>
          </w:r>
        </w:del>
      </w:ins>
      <w:ins w:id="426" w:author="S B" w:date="2016-09-29T22:08:00Z">
        <w:del w:id="427" w:author="Seungjin Baek" w:date="2016-09-30T14:29:00Z">
          <w:r w:rsidR="00A86ACC" w:rsidDel="00E37BBA">
            <w:rPr>
              <w:rFonts w:eastAsia="Malgun Gothic"/>
              <w:lang w:eastAsia="ko-KR"/>
            </w:rPr>
            <w:delText>c</w:delText>
          </w:r>
        </w:del>
      </w:ins>
      <w:ins w:id="428" w:author="S B" w:date="2016-09-29T22:16:00Z">
        <w:del w:id="429" w:author="Seungjin Baek" w:date="2016-09-30T14:29:00Z">
          <w:r w:rsidR="00FD029F" w:rsidDel="00E37BBA">
            <w:rPr>
              <w:rFonts w:eastAsia="Malgun Gothic"/>
              <w:lang w:eastAsia="ko-KR"/>
            </w:rPr>
            <w:delText>ould</w:delText>
          </w:r>
        </w:del>
      </w:ins>
      <w:ins w:id="430" w:author="S B" w:date="2016-09-29T22:08:00Z">
        <w:del w:id="431" w:author="Seungjin Baek" w:date="2016-09-30T14:29:00Z">
          <w:r w:rsidR="00A86ACC" w:rsidDel="00E37BBA">
            <w:rPr>
              <w:rFonts w:eastAsia="Malgun Gothic"/>
              <w:lang w:eastAsia="ko-KR"/>
            </w:rPr>
            <w:delText xml:space="preserve"> be dropped as </w:delText>
          </w:r>
        </w:del>
      </w:ins>
      <w:ins w:id="432" w:author="S B" w:date="2016-09-29T22:16:00Z">
        <w:del w:id="433" w:author="Seungjin Baek" w:date="2016-09-30T14:29:00Z">
          <w:r w:rsidR="00FD029F" w:rsidDel="00E37BBA">
            <w:rPr>
              <w:rFonts w:eastAsia="Malgun Gothic"/>
              <w:lang w:eastAsia="ko-KR"/>
            </w:rPr>
            <w:delText>they only</w:delText>
          </w:r>
        </w:del>
      </w:ins>
      <w:ins w:id="434" w:author="S B" w:date="2016-09-29T22:08:00Z">
        <w:del w:id="435" w:author="Seungjin Baek" w:date="2016-09-30T14:29:00Z">
          <w:r w:rsidR="00A86ACC" w:rsidDel="00E37BBA">
            <w:rPr>
              <w:rFonts w:eastAsia="Malgun Gothic"/>
              <w:lang w:eastAsia="ko-KR"/>
            </w:rPr>
            <w:delText xml:space="preserve"> </w:delText>
          </w:r>
        </w:del>
      </w:ins>
      <w:ins w:id="436" w:author="S B" w:date="2016-09-29T22:09:00Z">
        <w:del w:id="437" w:author="Seungjin Baek" w:date="2016-09-30T14:29:00Z">
          <w:r w:rsidR="00A86ACC" w:rsidDel="00E37BBA">
            <w:rPr>
              <w:rFonts w:eastAsia="Malgun Gothic"/>
              <w:lang w:eastAsia="ko-KR"/>
            </w:rPr>
            <w:delText>represents</w:delText>
          </w:r>
        </w:del>
      </w:ins>
      <w:ins w:id="438" w:author="S B" w:date="2016-09-29T22:08:00Z">
        <w:del w:id="439" w:author="Seungjin Baek" w:date="2016-09-30T14:29:00Z">
          <w:r w:rsidR="00A86ACC" w:rsidDel="00E37BBA">
            <w:rPr>
              <w:rFonts w:eastAsia="Malgun Gothic"/>
              <w:lang w:eastAsia="ko-KR"/>
            </w:rPr>
            <w:delText xml:space="preserve"> random identification numbers</w:delText>
          </w:r>
        </w:del>
      </w:ins>
      <w:ins w:id="440" w:author="S B" w:date="2016-09-29T22:09:00Z">
        <w:del w:id="441" w:author="Seungjin Baek" w:date="2016-09-30T14:29:00Z">
          <w:r w:rsidR="00FD029F" w:rsidDel="00E37BBA">
            <w:rPr>
              <w:rFonts w:eastAsia="Malgun Gothic"/>
              <w:lang w:eastAsia="ko-KR"/>
            </w:rPr>
            <w:delText xml:space="preserve"> of</w:delText>
          </w:r>
          <w:r w:rsidR="00F35476" w:rsidDel="00E37BBA">
            <w:rPr>
              <w:rFonts w:eastAsia="Malgun Gothic"/>
              <w:lang w:eastAsia="ko-KR"/>
            </w:rPr>
            <w:delText xml:space="preserve"> sellers</w:delText>
          </w:r>
          <w:r w:rsidR="00FD029F" w:rsidDel="00E37BBA">
            <w:rPr>
              <w:rFonts w:eastAsia="Malgun Gothic"/>
              <w:lang w:eastAsia="ko-KR"/>
            </w:rPr>
            <w:delText xml:space="preserve"> and the </w:delText>
          </w:r>
        </w:del>
      </w:ins>
      <w:ins w:id="442" w:author="S B" w:date="2016-09-29T22:17:00Z">
        <w:del w:id="443" w:author="Seungjin Baek" w:date="2016-09-30T14:29:00Z">
          <w:r w:rsidR="00FD029F" w:rsidDel="00E37BBA">
            <w:rPr>
              <w:rFonts w:eastAsia="Malgun Gothic"/>
              <w:lang w:eastAsia="ko-KR"/>
            </w:rPr>
            <w:delText xml:space="preserve">usage </w:delText>
          </w:r>
        </w:del>
      </w:ins>
      <w:ins w:id="444" w:author="S B" w:date="2016-09-29T22:09:00Z">
        <w:del w:id="445" w:author="Seungjin Baek" w:date="2016-09-30T14:29:00Z">
          <w:r w:rsidR="00FD029F" w:rsidDel="00E37BBA">
            <w:rPr>
              <w:rFonts w:eastAsia="Malgun Gothic"/>
              <w:lang w:eastAsia="ko-KR"/>
            </w:rPr>
            <w:delText xml:space="preserve">start date </w:delText>
          </w:r>
        </w:del>
      </w:ins>
      <w:ins w:id="446" w:author="S B" w:date="2016-09-29T22:17:00Z">
        <w:del w:id="447" w:author="Seungjin Baek" w:date="2016-09-30T14:29:00Z">
          <w:r w:rsidR="00FD029F" w:rsidDel="00E37BBA">
            <w:rPr>
              <w:rFonts w:eastAsia="Malgun Gothic"/>
              <w:lang w:eastAsia="ko-KR"/>
            </w:rPr>
            <w:delText>of</w:delText>
          </w:r>
        </w:del>
      </w:ins>
      <w:ins w:id="448" w:author="S B" w:date="2016-09-29T22:09:00Z">
        <w:del w:id="449" w:author="Seungjin Baek" w:date="2016-09-30T14:29:00Z">
          <w:r w:rsidR="00FD029F" w:rsidDel="00E37BBA">
            <w:rPr>
              <w:rFonts w:eastAsia="Malgun Gothic"/>
              <w:lang w:eastAsia="ko-KR"/>
            </w:rPr>
            <w:delText xml:space="preserve"> each seller.</w:delText>
          </w:r>
          <w:r w:rsidR="00F35476" w:rsidDel="00E37BBA">
            <w:rPr>
              <w:rFonts w:eastAsia="Malgun Gothic"/>
              <w:lang w:eastAsia="ko-KR"/>
            </w:rPr>
            <w:delText xml:space="preserve"> </w:delText>
          </w:r>
        </w:del>
      </w:ins>
      <w:ins w:id="450" w:author="S B" w:date="2016-09-29T22:17:00Z">
        <w:del w:id="451" w:author="Seungjin Baek" w:date="2016-09-30T14:29:00Z">
          <w:r w:rsidR="00FD029F" w:rsidDel="00E37BBA">
            <w:rPr>
              <w:rFonts w:eastAsia="Malgun Gothic"/>
              <w:lang w:eastAsia="ko-KR"/>
            </w:rPr>
            <w:delText xml:space="preserve"> </w:delText>
          </w:r>
        </w:del>
      </w:ins>
      <w:ins w:id="452" w:author="S B" w:date="2016-09-29T22:09:00Z">
        <w:del w:id="453" w:author="Seungjin Baek" w:date="2016-09-30T14:29:00Z">
          <w:r w:rsidR="00F35476" w:rsidDel="00E37BBA">
            <w:rPr>
              <w:rFonts w:eastAsia="Malgun Gothic"/>
              <w:lang w:eastAsia="ko-KR"/>
            </w:rPr>
            <w:delText xml:space="preserve">Three rating columns (positive, neutral and negative) were initially </w:delText>
          </w:r>
        </w:del>
      </w:ins>
      <w:ins w:id="454" w:author="S B" w:date="2016-09-29T22:18:00Z">
        <w:del w:id="455" w:author="Seungjin Baek" w:date="2016-09-30T14:29:00Z">
          <w:r w:rsidR="00FD029F" w:rsidDel="00E37BBA">
            <w:rPr>
              <w:rFonts w:eastAsia="Malgun Gothic"/>
              <w:lang w:eastAsia="ko-KR"/>
            </w:rPr>
            <w:delText>considered to be irrelevant for analysis</w:delText>
          </w:r>
        </w:del>
      </w:ins>
      <w:ins w:id="456" w:author="S B" w:date="2016-09-29T22:09:00Z">
        <w:del w:id="457" w:author="Seungjin Baek" w:date="2016-09-30T14:29:00Z">
          <w:r w:rsidR="00F35476" w:rsidDel="00E37BBA">
            <w:rPr>
              <w:rFonts w:eastAsia="Malgun Gothic"/>
              <w:lang w:eastAsia="ko-KR"/>
            </w:rPr>
            <w:delText xml:space="preserve"> </w:delText>
          </w:r>
        </w:del>
      </w:ins>
      <w:ins w:id="458" w:author="S B" w:date="2016-09-29T22:10:00Z">
        <w:del w:id="459" w:author="Seungjin Baek" w:date="2016-09-30T14:29:00Z">
          <w:r w:rsidR="00F35476" w:rsidDel="00E37BBA">
            <w:rPr>
              <w:rFonts w:eastAsia="Malgun Gothic"/>
              <w:lang w:eastAsia="ko-KR"/>
            </w:rPr>
            <w:delText xml:space="preserve">because not all active sellers receive ratings and they are </w:delText>
          </w:r>
        </w:del>
      </w:ins>
      <w:ins w:id="460" w:author="S B" w:date="2016-09-29T22:18:00Z">
        <w:del w:id="461" w:author="Seungjin Baek" w:date="2016-09-30T14:29:00Z">
          <w:r w:rsidR="00FD029F" w:rsidDel="00E37BBA">
            <w:rPr>
              <w:rFonts w:eastAsia="Malgun Gothic"/>
              <w:lang w:eastAsia="ko-KR"/>
            </w:rPr>
            <w:delText xml:space="preserve">given by their buyers and hence they tend to be somewhat </w:delText>
          </w:r>
        </w:del>
      </w:ins>
      <w:ins w:id="462" w:author="S B" w:date="2016-09-29T22:10:00Z">
        <w:del w:id="463" w:author="Seungjin Baek" w:date="2016-09-30T14:29:00Z">
          <w:r w:rsidR="00F35476" w:rsidDel="00E37BBA">
            <w:rPr>
              <w:rFonts w:eastAsia="Malgun Gothic"/>
              <w:lang w:eastAsia="ko-KR"/>
            </w:rPr>
            <w:delText>inconsiste</w:delText>
          </w:r>
        </w:del>
      </w:ins>
      <w:ins w:id="464" w:author="S B" w:date="2016-09-29T22:19:00Z">
        <w:del w:id="465" w:author="Seungjin Baek" w:date="2016-09-30T14:29:00Z">
          <w:r w:rsidR="00FD029F" w:rsidDel="00E37BBA">
            <w:rPr>
              <w:rFonts w:eastAsia="Malgun Gothic"/>
              <w:lang w:eastAsia="ko-KR"/>
            </w:rPr>
            <w:delText>nt</w:delText>
          </w:r>
        </w:del>
      </w:ins>
      <w:ins w:id="466" w:author="S B" w:date="2016-09-29T22:09:00Z">
        <w:del w:id="467" w:author="Seungjin Baek" w:date="2016-09-30T14:29:00Z">
          <w:r w:rsidR="00F35476" w:rsidDel="00E37BBA">
            <w:rPr>
              <w:rFonts w:eastAsia="Malgun Gothic"/>
              <w:lang w:eastAsia="ko-KR"/>
            </w:rPr>
            <w:delText>, but</w:delText>
          </w:r>
        </w:del>
      </w:ins>
      <w:ins w:id="468" w:author="S B" w:date="2016-09-29T22:11:00Z">
        <w:del w:id="469" w:author="Seungjin Baek" w:date="2016-09-30T14:29:00Z">
          <w:r w:rsidR="00F35476" w:rsidDel="00E37BBA">
            <w:rPr>
              <w:rFonts w:eastAsia="Malgun Gothic"/>
              <w:lang w:eastAsia="ko-KR"/>
            </w:rPr>
            <w:delText xml:space="preserve"> they were</w:delText>
          </w:r>
        </w:del>
      </w:ins>
      <w:ins w:id="470" w:author="S B" w:date="2016-09-29T22:09:00Z">
        <w:del w:id="471" w:author="Seungjin Baek" w:date="2016-09-30T14:29:00Z">
          <w:r w:rsidR="00F35476" w:rsidDel="00E37BBA">
            <w:rPr>
              <w:rFonts w:eastAsia="Malgun Gothic"/>
              <w:lang w:eastAsia="ko-KR"/>
            </w:rPr>
            <w:delText xml:space="preserve"> added </w:delText>
          </w:r>
        </w:del>
      </w:ins>
      <w:ins w:id="472" w:author="S B" w:date="2016-09-29T22:19:00Z">
        <w:del w:id="473" w:author="Seungjin Baek" w:date="2016-09-30T14:29:00Z">
          <w:r w:rsidR="00FD029F" w:rsidDel="00E37BBA">
            <w:rPr>
              <w:rFonts w:eastAsia="Malgun Gothic"/>
              <w:lang w:eastAsia="ko-KR"/>
            </w:rPr>
            <w:delText>to the final assessment of</w:delText>
          </w:r>
        </w:del>
      </w:ins>
      <w:ins w:id="474" w:author="S B" w:date="2016-09-29T22:09:00Z">
        <w:del w:id="475" w:author="Seungjin Baek" w:date="2016-09-30T14:29:00Z">
          <w:r w:rsidR="00F35476" w:rsidDel="00E37BBA">
            <w:rPr>
              <w:rFonts w:eastAsia="Malgun Gothic"/>
              <w:lang w:eastAsia="ko-KR"/>
            </w:rPr>
            <w:delText xml:space="preserve"> PCA. </w:delText>
          </w:r>
        </w:del>
      </w:ins>
    </w:p>
    <w:p w14:paraId="1EF2F6F6" w14:textId="07C5B1C0" w:rsidR="00FD029F" w:rsidDel="00E37BBA" w:rsidRDefault="00FD029F">
      <w:pPr>
        <w:ind w:left="720"/>
        <w:rPr>
          <w:ins w:id="476" w:author="S B" w:date="2016-09-29T22:31:00Z"/>
          <w:del w:id="477" w:author="Seungjin Baek" w:date="2016-09-30T14:29:00Z"/>
          <w:rFonts w:eastAsia="Malgun Gothic"/>
          <w:lang w:eastAsia="ko-KR"/>
        </w:rPr>
        <w:pPrChange w:id="478" w:author="S B" w:date="2016-09-29T23:23:00Z">
          <w:pPr/>
        </w:pPrChange>
      </w:pPr>
      <w:ins w:id="479" w:author="S B" w:date="2016-09-29T22:19:00Z">
        <w:del w:id="480" w:author="Seungjin Baek" w:date="2016-09-30T14:29:00Z">
          <w:r w:rsidDel="00E37BBA">
            <w:rPr>
              <w:rFonts w:eastAsia="Malgun Gothic"/>
              <w:lang w:eastAsia="ko-KR"/>
            </w:rPr>
            <w:delText>The column</w:delText>
          </w:r>
        </w:del>
      </w:ins>
      <w:ins w:id="481" w:author="S B" w:date="2016-09-29T22:21:00Z">
        <w:del w:id="482" w:author="Seungjin Baek" w:date="2016-09-30T14:29:00Z">
          <w:r w:rsidDel="00E37BBA">
            <w:rPr>
              <w:rFonts w:eastAsia="Malgun Gothic"/>
              <w:lang w:eastAsia="ko-KR"/>
            </w:rPr>
            <w:delText>s</w:delText>
          </w:r>
        </w:del>
      </w:ins>
      <w:ins w:id="483" w:author="S B" w:date="2016-09-29T22:19:00Z">
        <w:del w:id="484" w:author="Seungjin Baek" w:date="2016-09-30T14:29:00Z">
          <w:r w:rsidDel="00E37BBA">
            <w:rPr>
              <w:rFonts w:eastAsia="Malgun Gothic"/>
              <w:lang w:eastAsia="ko-KR"/>
            </w:rPr>
            <w:delText xml:space="preserve"> ‘time_on_site’ </w:delText>
          </w:r>
        </w:del>
      </w:ins>
      <w:ins w:id="485" w:author="S B" w:date="2016-09-29T22:21:00Z">
        <w:del w:id="486" w:author="Seungjin Baek" w:date="2016-09-30T14:29:00Z">
          <w:r w:rsidDel="00E37BBA">
            <w:rPr>
              <w:rFonts w:eastAsia="Malgun Gothic"/>
              <w:lang w:eastAsia="ko-KR"/>
            </w:rPr>
            <w:delText xml:space="preserve">and ‘listing’ were combined </w:delText>
          </w:r>
        </w:del>
      </w:ins>
      <w:ins w:id="487" w:author="S B" w:date="2016-09-29T22:20:00Z">
        <w:del w:id="488" w:author="Seungjin Baek" w:date="2016-09-30T14:29:00Z">
          <w:r w:rsidDel="00E37BBA">
            <w:rPr>
              <w:rFonts w:eastAsia="Malgun Gothic"/>
              <w:lang w:eastAsia="ko-KR"/>
            </w:rPr>
            <w:delText xml:space="preserve">into a new column called </w:delText>
          </w:r>
        </w:del>
      </w:ins>
      <w:ins w:id="489" w:author="S B" w:date="2016-09-29T22:21:00Z">
        <w:del w:id="490" w:author="Seungjin Baek" w:date="2016-09-30T14:29:00Z">
          <w:r w:rsidDel="00E37BBA">
            <w:rPr>
              <w:rFonts w:eastAsia="Malgun Gothic"/>
              <w:lang w:eastAsia="ko-KR"/>
            </w:rPr>
            <w:delText>‘listing_per_day’ to provide how active and how frequent the seller list the materials onto the app.</w:delText>
          </w:r>
        </w:del>
      </w:ins>
      <w:ins w:id="491" w:author="S B" w:date="2016-09-29T22:31:00Z">
        <w:del w:id="492" w:author="Seungjin Baek" w:date="2016-09-30T14:29:00Z">
          <w:r w:rsidR="008B60F9" w:rsidDel="00E37BBA">
            <w:rPr>
              <w:rFonts w:eastAsia="Malgun Gothic"/>
              <w:lang w:eastAsia="ko-KR"/>
            </w:rPr>
            <w:delText xml:space="preserve"> </w:delText>
          </w:r>
        </w:del>
      </w:ins>
    </w:p>
    <w:p w14:paraId="53E16185" w14:textId="11B02D2B" w:rsidR="008B60F9" w:rsidDel="00E37BBA" w:rsidRDefault="008B60F9">
      <w:pPr>
        <w:ind w:left="720"/>
        <w:rPr>
          <w:ins w:id="493" w:author="S B" w:date="2016-09-29T23:03:00Z"/>
          <w:del w:id="494" w:author="Seungjin Baek" w:date="2016-09-30T14:29:00Z"/>
          <w:rFonts w:eastAsia="Malgun Gothic"/>
          <w:lang w:eastAsia="ko-KR"/>
        </w:rPr>
        <w:pPrChange w:id="495" w:author="S B" w:date="2016-09-29T23:23:00Z">
          <w:pPr/>
        </w:pPrChange>
      </w:pPr>
      <w:ins w:id="496" w:author="S B" w:date="2016-09-29T22:32:00Z">
        <w:del w:id="497" w:author="Seungjin Baek" w:date="2016-09-30T14:29:00Z">
          <w:r w:rsidDel="00E37BBA">
            <w:rPr>
              <w:rFonts w:eastAsia="Malgun Gothic"/>
              <w:lang w:eastAsia="ko-KR"/>
            </w:rPr>
            <w:delText>Now the original 11 features are reduced to 8. (</w:delText>
          </w:r>
        </w:del>
        <w:del w:id="498" w:author="Seungjin Baek" w:date="2016-09-30T09:59:00Z">
          <w:r w:rsidDel="002517A3">
            <w:rPr>
              <w:rFonts w:eastAsia="Malgun Gothic"/>
              <w:lang w:eastAsia="ko-KR"/>
            </w:rPr>
            <w:delText xml:space="preserve">Table </w:delText>
          </w:r>
        </w:del>
      </w:ins>
      <w:ins w:id="499" w:author="S B" w:date="2016-09-29T23:05:00Z">
        <w:del w:id="500" w:author="Seungjin Baek" w:date="2016-09-30T09:59:00Z">
          <w:r w:rsidR="00BF3DC1" w:rsidDel="002517A3">
            <w:rPr>
              <w:rFonts w:eastAsia="Malgun Gothic"/>
              <w:lang w:eastAsia="ko-KR"/>
            </w:rPr>
            <w:delText>1</w:delText>
          </w:r>
        </w:del>
      </w:ins>
      <w:ins w:id="501" w:author="S B" w:date="2016-09-29T22:32:00Z">
        <w:del w:id="502" w:author="Seungjin Baek" w:date="2016-09-30T14:29:00Z">
          <w:r w:rsidDel="00E37BBA">
            <w:rPr>
              <w:rFonts w:eastAsia="Malgun Gothic"/>
              <w:lang w:eastAsia="ko-KR"/>
            </w:rPr>
            <w:delText>)</w:delText>
          </w:r>
        </w:del>
      </w:ins>
    </w:p>
    <w:p w14:paraId="337CF3D3" w14:textId="2EC1927B" w:rsidR="00830B57" w:rsidDel="00E37BBA" w:rsidRDefault="00830B57">
      <w:pPr>
        <w:rPr>
          <w:ins w:id="503" w:author="S B" w:date="2016-09-29T23:03:00Z"/>
          <w:del w:id="504" w:author="Seungjin Baek" w:date="2016-09-30T14:29:00Z"/>
          <w:rFonts w:eastAsia="Malgun Gothic"/>
          <w:lang w:eastAsia="ko-KR"/>
        </w:rPr>
      </w:pPr>
    </w:p>
    <w:p w14:paraId="087714F6" w14:textId="58855328" w:rsidR="00830B57" w:rsidDel="00E37BBA" w:rsidRDefault="00830B57">
      <w:pPr>
        <w:pStyle w:val="Caption"/>
        <w:keepNext/>
        <w:rPr>
          <w:ins w:id="505" w:author="S B" w:date="2016-09-29T23:04:00Z"/>
          <w:del w:id="506" w:author="Seungjin Baek" w:date="2016-09-30T14:29:00Z"/>
        </w:rPr>
        <w:pPrChange w:id="507" w:author="S B" w:date="2016-09-29T23:04:00Z">
          <w:pPr/>
        </w:pPrChange>
      </w:pPr>
      <w:bookmarkStart w:id="508" w:name="_Ref462992903"/>
      <w:bookmarkStart w:id="509" w:name="_Ref462992948"/>
      <w:ins w:id="510" w:author="S B" w:date="2016-09-29T23:04:00Z">
        <w:del w:id="511" w:author="Seungjin Baek" w:date="2016-09-30T14:29:00Z">
          <w:r w:rsidDel="00E37BBA">
            <w:delText xml:space="preserve">Table </w:delText>
          </w:r>
          <w:r w:rsidDel="00E37BBA">
            <w:fldChar w:fldCharType="begin"/>
          </w:r>
          <w:r w:rsidDel="00E37BBA">
            <w:delInstrText xml:space="preserve"> SEQ Table \* ARABIC </w:delInstrText>
          </w:r>
        </w:del>
      </w:ins>
      <w:del w:id="512" w:author="Seungjin Baek" w:date="2016-09-30T14:29:00Z">
        <w:r w:rsidDel="00E37BBA">
          <w:fldChar w:fldCharType="separate"/>
        </w:r>
      </w:del>
      <w:ins w:id="513" w:author="S B" w:date="2016-09-29T23:04:00Z">
        <w:del w:id="514" w:author="Seungjin Baek" w:date="2016-09-30T09:59:00Z">
          <w:r w:rsidDel="002517A3">
            <w:rPr>
              <w:noProof/>
            </w:rPr>
            <w:delText>1</w:delText>
          </w:r>
        </w:del>
        <w:del w:id="515" w:author="Seungjin Baek" w:date="2016-09-30T14:29:00Z">
          <w:r w:rsidDel="00E37BBA">
            <w:fldChar w:fldCharType="end"/>
          </w:r>
          <w:bookmarkEnd w:id="509"/>
          <w:r w:rsidDel="00E37BBA">
            <w:delText xml:space="preserve"> List of features after feature selection</w:delText>
          </w:r>
          <w:bookmarkEnd w:id="508"/>
        </w:del>
      </w:ins>
    </w:p>
    <w:tbl>
      <w:tblPr>
        <w:tblStyle w:val="TableGrid"/>
        <w:tblW w:w="0" w:type="auto"/>
        <w:tblLook w:val="04A0" w:firstRow="1" w:lastRow="0" w:firstColumn="1" w:lastColumn="0" w:noHBand="0" w:noVBand="1"/>
        <w:tblCaption w:val="Table 2 List"/>
        <w:tblPrChange w:id="516" w:author="S B" w:date="2016-09-29T23:04:00Z">
          <w:tblPr>
            <w:tblStyle w:val="TableGrid"/>
            <w:tblW w:w="0" w:type="auto"/>
            <w:tblLook w:val="04A0" w:firstRow="1" w:lastRow="0" w:firstColumn="1" w:lastColumn="0" w:noHBand="0" w:noVBand="1"/>
            <w:tblCaption w:val="Table 2 List"/>
          </w:tblPr>
        </w:tblPrChange>
      </w:tblPr>
      <w:tblGrid>
        <w:gridCol w:w="1310"/>
        <w:gridCol w:w="1416"/>
        <w:gridCol w:w="1385"/>
        <w:gridCol w:w="1091"/>
        <w:gridCol w:w="707"/>
        <w:gridCol w:w="841"/>
        <w:gridCol w:w="733"/>
        <w:gridCol w:w="1373"/>
        <w:tblGridChange w:id="517">
          <w:tblGrid>
            <w:gridCol w:w="1308"/>
            <w:gridCol w:w="1416"/>
            <w:gridCol w:w="1385"/>
            <w:gridCol w:w="1091"/>
            <w:gridCol w:w="708"/>
            <w:gridCol w:w="841"/>
            <w:gridCol w:w="734"/>
            <w:gridCol w:w="1373"/>
          </w:tblGrid>
        </w:tblGridChange>
      </w:tblGrid>
      <w:tr w:rsidR="00BE3334" w:rsidRPr="00830B57" w:rsidDel="00E37BBA" w14:paraId="31D27383" w14:textId="7C5AD5E8" w:rsidTr="00830B57">
        <w:trPr>
          <w:ins w:id="518" w:author="S B" w:date="2016-09-29T23:02:00Z"/>
          <w:del w:id="519" w:author="Seungjin Baek" w:date="2016-09-30T14:29:00Z"/>
        </w:trPr>
        <w:tc>
          <w:tcPr>
            <w:tcW w:w="1308" w:type="dxa"/>
            <w:tcPrChange w:id="520" w:author="S B" w:date="2016-09-29T23:04:00Z">
              <w:tcPr>
                <w:tcW w:w="1107" w:type="dxa"/>
              </w:tcPr>
            </w:tcPrChange>
          </w:tcPr>
          <w:p w14:paraId="30DAB6D9" w14:textId="54B8BE43" w:rsidR="00BE3334" w:rsidRPr="00830B57" w:rsidDel="00E37BBA" w:rsidRDefault="00830B57" w:rsidP="00FD029F">
            <w:pPr>
              <w:rPr>
                <w:ins w:id="521" w:author="S B" w:date="2016-09-29T23:02:00Z"/>
                <w:del w:id="522" w:author="Seungjin Baek" w:date="2016-09-30T14:29:00Z"/>
                <w:rFonts w:asciiTheme="majorHAnsi" w:eastAsia="Malgun Gothic" w:hAnsiTheme="majorHAnsi"/>
                <w:sz w:val="18"/>
                <w:szCs w:val="18"/>
                <w:lang w:eastAsia="ko-KR"/>
                <w:rPrChange w:id="523" w:author="S B" w:date="2016-09-29T23:03:00Z">
                  <w:rPr>
                    <w:ins w:id="524" w:author="S B" w:date="2016-09-29T23:02:00Z"/>
                    <w:del w:id="525" w:author="Seungjin Baek" w:date="2016-09-30T14:29:00Z"/>
                    <w:rFonts w:eastAsia="Malgun Gothic"/>
                    <w:lang w:eastAsia="ko-KR"/>
                  </w:rPr>
                </w:rPrChange>
              </w:rPr>
            </w:pPr>
            <w:ins w:id="526" w:author="S B" w:date="2016-09-29T23:03:00Z">
              <w:del w:id="527" w:author="Seungjin Baek" w:date="2016-09-30T14:29:00Z">
                <w:r w:rsidDel="00E37BBA">
                  <w:rPr>
                    <w:rFonts w:asciiTheme="majorHAnsi" w:eastAsia="Malgun Gothic" w:hAnsiTheme="majorHAnsi"/>
                    <w:sz w:val="18"/>
                    <w:szCs w:val="18"/>
                    <w:lang w:eastAsia="ko-KR"/>
                  </w:rPr>
                  <w:delText>p</w:delText>
                </w:r>
                <w:r w:rsidR="00BE3334" w:rsidRPr="00830B57" w:rsidDel="00E37BBA">
                  <w:rPr>
                    <w:rFonts w:asciiTheme="majorHAnsi" w:eastAsia="Malgun Gothic" w:hAnsiTheme="majorHAnsi"/>
                    <w:sz w:val="18"/>
                    <w:szCs w:val="18"/>
                    <w:lang w:eastAsia="ko-KR"/>
                    <w:rPrChange w:id="528" w:author="S B" w:date="2016-09-29T23:03:00Z">
                      <w:rPr>
                        <w:rFonts w:eastAsia="Malgun Gothic"/>
                        <w:lang w:eastAsia="ko-KR"/>
                      </w:rPr>
                    </w:rPrChange>
                  </w:rPr>
                  <w:delText>ositive_rating</w:delText>
                </w:r>
              </w:del>
            </w:ins>
          </w:p>
        </w:tc>
        <w:tc>
          <w:tcPr>
            <w:tcW w:w="1416" w:type="dxa"/>
            <w:tcPrChange w:id="529" w:author="S B" w:date="2016-09-29T23:04:00Z">
              <w:tcPr>
                <w:tcW w:w="1107" w:type="dxa"/>
              </w:tcPr>
            </w:tcPrChange>
          </w:tcPr>
          <w:p w14:paraId="51A573E7" w14:textId="6F436A39" w:rsidR="00BE3334" w:rsidRPr="00830B57" w:rsidDel="00E37BBA" w:rsidRDefault="00830B57" w:rsidP="002517A3">
            <w:pPr>
              <w:rPr>
                <w:ins w:id="530" w:author="S B" w:date="2016-09-29T23:02:00Z"/>
                <w:del w:id="531" w:author="Seungjin Baek" w:date="2016-09-30T14:29:00Z"/>
                <w:rFonts w:asciiTheme="majorHAnsi" w:eastAsia="Malgun Gothic" w:hAnsiTheme="majorHAnsi"/>
                <w:sz w:val="18"/>
                <w:szCs w:val="18"/>
                <w:lang w:eastAsia="ko-KR"/>
                <w:rPrChange w:id="532" w:author="S B" w:date="2016-09-29T23:03:00Z">
                  <w:rPr>
                    <w:ins w:id="533" w:author="S B" w:date="2016-09-29T23:02:00Z"/>
                    <w:del w:id="534" w:author="Seungjin Baek" w:date="2016-09-30T14:29:00Z"/>
                    <w:rFonts w:eastAsia="Malgun Gothic"/>
                    <w:lang w:eastAsia="ko-KR"/>
                  </w:rPr>
                </w:rPrChange>
              </w:rPr>
              <w:pPrChange w:id="535" w:author="Seungjin Baek" w:date="2016-09-30T10:00:00Z">
                <w:pPr/>
              </w:pPrChange>
            </w:pPr>
            <w:ins w:id="536" w:author="S B" w:date="2016-09-29T23:03:00Z">
              <w:del w:id="537" w:author="Seungjin Baek" w:date="2016-09-30T14:29:00Z">
                <w:r w:rsidDel="00E37BBA">
                  <w:rPr>
                    <w:rFonts w:asciiTheme="majorHAnsi" w:eastAsia="Malgun Gothic" w:hAnsiTheme="majorHAnsi"/>
                    <w:sz w:val="18"/>
                    <w:szCs w:val="18"/>
                    <w:lang w:eastAsia="ko-KR"/>
                  </w:rPr>
                  <w:delText>n</w:delText>
                </w:r>
                <w:r w:rsidR="00BE3334" w:rsidRPr="00830B57" w:rsidDel="00E37BBA">
                  <w:rPr>
                    <w:rFonts w:asciiTheme="majorHAnsi" w:eastAsia="Malgun Gothic" w:hAnsiTheme="majorHAnsi"/>
                    <w:sz w:val="18"/>
                    <w:szCs w:val="18"/>
                    <w:lang w:eastAsia="ko-KR"/>
                    <w:rPrChange w:id="538" w:author="S B" w:date="2016-09-29T23:03:00Z">
                      <w:rPr>
                        <w:rFonts w:eastAsia="Malgun Gothic"/>
                        <w:lang w:eastAsia="ko-KR"/>
                      </w:rPr>
                    </w:rPrChange>
                  </w:rPr>
                  <w:delText>e</w:delText>
                </w:r>
              </w:del>
              <w:del w:id="539" w:author="Seungjin Baek" w:date="2016-09-30T10:00:00Z">
                <w:r w:rsidR="00BE3334" w:rsidRPr="00830B57" w:rsidDel="002517A3">
                  <w:rPr>
                    <w:rFonts w:asciiTheme="majorHAnsi" w:eastAsia="Malgun Gothic" w:hAnsiTheme="majorHAnsi"/>
                    <w:sz w:val="18"/>
                    <w:szCs w:val="18"/>
                    <w:lang w:eastAsia="ko-KR"/>
                    <w:rPrChange w:id="540" w:author="S B" w:date="2016-09-29T23:03:00Z">
                      <w:rPr>
                        <w:rFonts w:eastAsia="Malgun Gothic"/>
                        <w:lang w:eastAsia="ko-KR"/>
                      </w:rPr>
                    </w:rPrChange>
                  </w:rPr>
                  <w:delText>w</w:delText>
                </w:r>
              </w:del>
              <w:del w:id="541" w:author="Seungjin Baek" w:date="2016-09-30T14:29:00Z">
                <w:r w:rsidR="00BE3334" w:rsidRPr="00830B57" w:rsidDel="00E37BBA">
                  <w:rPr>
                    <w:rFonts w:asciiTheme="majorHAnsi" w:eastAsia="Malgun Gothic" w:hAnsiTheme="majorHAnsi"/>
                    <w:sz w:val="18"/>
                    <w:szCs w:val="18"/>
                    <w:lang w:eastAsia="ko-KR"/>
                    <w:rPrChange w:id="542" w:author="S B" w:date="2016-09-29T23:03:00Z">
                      <w:rPr>
                        <w:rFonts w:eastAsia="Malgun Gothic"/>
                        <w:lang w:eastAsia="ko-KR"/>
                      </w:rPr>
                    </w:rPrChange>
                  </w:rPr>
                  <w:delText>utral_rating</w:delText>
                </w:r>
              </w:del>
            </w:ins>
          </w:p>
        </w:tc>
        <w:tc>
          <w:tcPr>
            <w:tcW w:w="1385" w:type="dxa"/>
            <w:tcPrChange w:id="543" w:author="S B" w:date="2016-09-29T23:04:00Z">
              <w:tcPr>
                <w:tcW w:w="1107" w:type="dxa"/>
              </w:tcPr>
            </w:tcPrChange>
          </w:tcPr>
          <w:p w14:paraId="535C5349" w14:textId="3E7FF378" w:rsidR="00BE3334" w:rsidRPr="00830B57" w:rsidDel="00E37BBA" w:rsidRDefault="00830B57" w:rsidP="00FD029F">
            <w:pPr>
              <w:rPr>
                <w:ins w:id="544" w:author="S B" w:date="2016-09-29T23:02:00Z"/>
                <w:del w:id="545" w:author="Seungjin Baek" w:date="2016-09-30T14:29:00Z"/>
                <w:rFonts w:asciiTheme="majorHAnsi" w:eastAsia="Malgun Gothic" w:hAnsiTheme="majorHAnsi"/>
                <w:sz w:val="18"/>
                <w:szCs w:val="18"/>
                <w:lang w:eastAsia="ko-KR"/>
                <w:rPrChange w:id="546" w:author="S B" w:date="2016-09-29T23:03:00Z">
                  <w:rPr>
                    <w:ins w:id="547" w:author="S B" w:date="2016-09-29T23:02:00Z"/>
                    <w:del w:id="548" w:author="Seungjin Baek" w:date="2016-09-30T14:29:00Z"/>
                    <w:rFonts w:eastAsia="Malgun Gothic"/>
                    <w:lang w:eastAsia="ko-KR"/>
                  </w:rPr>
                </w:rPrChange>
              </w:rPr>
            </w:pPr>
            <w:ins w:id="549" w:author="S B" w:date="2016-09-29T23:05:00Z">
              <w:del w:id="550" w:author="Seungjin Baek" w:date="2016-09-30T14:29:00Z">
                <w:r w:rsidDel="00E37BBA">
                  <w:rPr>
                    <w:rFonts w:asciiTheme="majorHAnsi" w:eastAsia="Malgun Gothic" w:hAnsiTheme="majorHAnsi"/>
                    <w:sz w:val="18"/>
                    <w:szCs w:val="18"/>
                    <w:lang w:eastAsia="ko-KR"/>
                  </w:rPr>
                  <w:delText>n</w:delText>
                </w:r>
              </w:del>
            </w:ins>
            <w:ins w:id="551" w:author="S B" w:date="2016-09-29T23:03:00Z">
              <w:del w:id="552" w:author="Seungjin Baek" w:date="2016-09-30T14:29:00Z">
                <w:r w:rsidR="00BE3334" w:rsidRPr="00830B57" w:rsidDel="00E37BBA">
                  <w:rPr>
                    <w:rFonts w:asciiTheme="majorHAnsi" w:eastAsia="Malgun Gothic" w:hAnsiTheme="majorHAnsi"/>
                    <w:sz w:val="18"/>
                    <w:szCs w:val="18"/>
                    <w:lang w:eastAsia="ko-KR"/>
                    <w:rPrChange w:id="553" w:author="S B" w:date="2016-09-29T23:03:00Z">
                      <w:rPr>
                        <w:rFonts w:eastAsia="Malgun Gothic"/>
                        <w:lang w:eastAsia="ko-KR"/>
                      </w:rPr>
                    </w:rPrChange>
                  </w:rPr>
                  <w:delText>egative_rating</w:delText>
                </w:r>
              </w:del>
            </w:ins>
          </w:p>
        </w:tc>
        <w:tc>
          <w:tcPr>
            <w:tcW w:w="1091" w:type="dxa"/>
            <w:tcPrChange w:id="554" w:author="S B" w:date="2016-09-29T23:04:00Z">
              <w:tcPr>
                <w:tcW w:w="1107" w:type="dxa"/>
              </w:tcPr>
            </w:tcPrChange>
          </w:tcPr>
          <w:p w14:paraId="17F406B7" w14:textId="7869089C" w:rsidR="00BE3334" w:rsidRPr="00830B57" w:rsidDel="00E37BBA" w:rsidRDefault="00830B57" w:rsidP="00FD029F">
            <w:pPr>
              <w:rPr>
                <w:ins w:id="555" w:author="S B" w:date="2016-09-29T23:02:00Z"/>
                <w:del w:id="556" w:author="Seungjin Baek" w:date="2016-09-30T14:29:00Z"/>
                <w:rFonts w:asciiTheme="majorHAnsi" w:eastAsia="Malgun Gothic" w:hAnsiTheme="majorHAnsi"/>
                <w:sz w:val="18"/>
                <w:szCs w:val="18"/>
                <w:lang w:eastAsia="ko-KR"/>
                <w:rPrChange w:id="557" w:author="S B" w:date="2016-09-29T23:03:00Z">
                  <w:rPr>
                    <w:ins w:id="558" w:author="S B" w:date="2016-09-29T23:02:00Z"/>
                    <w:del w:id="559" w:author="Seungjin Baek" w:date="2016-09-30T14:29:00Z"/>
                    <w:rFonts w:eastAsia="Malgun Gothic"/>
                    <w:lang w:eastAsia="ko-KR"/>
                  </w:rPr>
                </w:rPrChange>
              </w:rPr>
            </w:pPr>
            <w:ins w:id="560" w:author="S B" w:date="2016-09-29T23:05:00Z">
              <w:del w:id="561" w:author="Seungjin Baek" w:date="2016-09-30T14:29:00Z">
                <w:r w:rsidDel="00E37BBA">
                  <w:rPr>
                    <w:rFonts w:asciiTheme="majorHAnsi" w:eastAsia="Malgun Gothic" w:hAnsiTheme="majorHAnsi"/>
                    <w:sz w:val="18"/>
                    <w:szCs w:val="18"/>
                    <w:lang w:eastAsia="ko-KR"/>
                  </w:rPr>
                  <w:delText>l</w:delText>
                </w:r>
              </w:del>
            </w:ins>
            <w:ins w:id="562" w:author="S B" w:date="2016-09-29T23:03:00Z">
              <w:del w:id="563" w:author="Seungjin Baek" w:date="2016-09-30T14:29:00Z">
                <w:r w:rsidR="00BE3334" w:rsidRPr="00830B57" w:rsidDel="00E37BBA">
                  <w:rPr>
                    <w:rFonts w:asciiTheme="majorHAnsi" w:eastAsia="Malgun Gothic" w:hAnsiTheme="majorHAnsi"/>
                    <w:sz w:val="18"/>
                    <w:szCs w:val="18"/>
                    <w:lang w:eastAsia="ko-KR"/>
                    <w:rPrChange w:id="564" w:author="S B" w:date="2016-09-29T23:03:00Z">
                      <w:rPr>
                        <w:rFonts w:eastAsia="Malgun Gothic"/>
                        <w:lang w:eastAsia="ko-KR"/>
                      </w:rPr>
                    </w:rPrChange>
                  </w:rPr>
                  <w:delText>isting_gmv</w:delText>
                </w:r>
              </w:del>
            </w:ins>
          </w:p>
        </w:tc>
        <w:tc>
          <w:tcPr>
            <w:tcW w:w="708" w:type="dxa"/>
            <w:tcPrChange w:id="565" w:author="S B" w:date="2016-09-29T23:04:00Z">
              <w:tcPr>
                <w:tcW w:w="1107" w:type="dxa"/>
              </w:tcPr>
            </w:tcPrChange>
          </w:tcPr>
          <w:p w14:paraId="07B2633D" w14:textId="7F926379" w:rsidR="00BE3334" w:rsidRPr="00830B57" w:rsidDel="00E37BBA" w:rsidRDefault="00830B57" w:rsidP="00FD029F">
            <w:pPr>
              <w:rPr>
                <w:ins w:id="566" w:author="S B" w:date="2016-09-29T23:02:00Z"/>
                <w:del w:id="567" w:author="Seungjin Baek" w:date="2016-09-30T14:29:00Z"/>
                <w:rFonts w:asciiTheme="majorHAnsi" w:eastAsia="Malgun Gothic" w:hAnsiTheme="majorHAnsi"/>
                <w:sz w:val="18"/>
                <w:szCs w:val="18"/>
                <w:lang w:eastAsia="ko-KR"/>
                <w:rPrChange w:id="568" w:author="S B" w:date="2016-09-29T23:03:00Z">
                  <w:rPr>
                    <w:ins w:id="569" w:author="S B" w:date="2016-09-29T23:02:00Z"/>
                    <w:del w:id="570" w:author="Seungjin Baek" w:date="2016-09-30T14:29:00Z"/>
                    <w:rFonts w:eastAsia="Malgun Gothic"/>
                    <w:lang w:eastAsia="ko-KR"/>
                  </w:rPr>
                </w:rPrChange>
              </w:rPr>
            </w:pPr>
            <w:ins w:id="571" w:author="S B" w:date="2016-09-29T23:05:00Z">
              <w:del w:id="572" w:author="Seungjin Baek" w:date="2016-09-30T14:29:00Z">
                <w:r w:rsidDel="00E37BBA">
                  <w:rPr>
                    <w:rFonts w:asciiTheme="majorHAnsi" w:eastAsia="Malgun Gothic" w:hAnsiTheme="majorHAnsi"/>
                    <w:sz w:val="18"/>
                    <w:szCs w:val="18"/>
                    <w:lang w:eastAsia="ko-KR"/>
                  </w:rPr>
                  <w:delText>s</w:delText>
                </w:r>
              </w:del>
            </w:ins>
            <w:ins w:id="573" w:author="S B" w:date="2016-09-29T23:03:00Z">
              <w:del w:id="574" w:author="Seungjin Baek" w:date="2016-09-30T14:29:00Z">
                <w:r w:rsidR="00BE3334" w:rsidRPr="00830B57" w:rsidDel="00E37BBA">
                  <w:rPr>
                    <w:rFonts w:asciiTheme="majorHAnsi" w:eastAsia="Malgun Gothic" w:hAnsiTheme="majorHAnsi"/>
                    <w:sz w:val="18"/>
                    <w:szCs w:val="18"/>
                    <w:lang w:eastAsia="ko-KR"/>
                    <w:rPrChange w:id="575" w:author="S B" w:date="2016-09-29T23:03:00Z">
                      <w:rPr>
                        <w:rFonts w:eastAsia="Malgun Gothic"/>
                        <w:lang w:eastAsia="ko-KR"/>
                      </w:rPr>
                    </w:rPrChange>
                  </w:rPr>
                  <w:delText>ale</w:delText>
                </w:r>
              </w:del>
            </w:ins>
          </w:p>
        </w:tc>
        <w:tc>
          <w:tcPr>
            <w:tcW w:w="841" w:type="dxa"/>
            <w:tcPrChange w:id="576" w:author="S B" w:date="2016-09-29T23:04:00Z">
              <w:tcPr>
                <w:tcW w:w="1107" w:type="dxa"/>
              </w:tcPr>
            </w:tcPrChange>
          </w:tcPr>
          <w:p w14:paraId="6195DCF2" w14:textId="1E87003A" w:rsidR="00BE3334" w:rsidRPr="00830B57" w:rsidDel="00E37BBA" w:rsidRDefault="00830B57" w:rsidP="00FD029F">
            <w:pPr>
              <w:rPr>
                <w:ins w:id="577" w:author="S B" w:date="2016-09-29T23:02:00Z"/>
                <w:del w:id="578" w:author="Seungjin Baek" w:date="2016-09-30T14:29:00Z"/>
                <w:rFonts w:asciiTheme="majorHAnsi" w:eastAsia="Malgun Gothic" w:hAnsiTheme="majorHAnsi"/>
                <w:sz w:val="18"/>
                <w:szCs w:val="18"/>
                <w:lang w:eastAsia="ko-KR"/>
                <w:rPrChange w:id="579" w:author="S B" w:date="2016-09-29T23:03:00Z">
                  <w:rPr>
                    <w:ins w:id="580" w:author="S B" w:date="2016-09-29T23:02:00Z"/>
                    <w:del w:id="581" w:author="Seungjin Baek" w:date="2016-09-30T14:29:00Z"/>
                    <w:rFonts w:eastAsia="Malgun Gothic"/>
                    <w:lang w:eastAsia="ko-KR"/>
                  </w:rPr>
                </w:rPrChange>
              </w:rPr>
            </w:pPr>
            <w:ins w:id="582" w:author="S B" w:date="2016-09-29T23:05:00Z">
              <w:del w:id="583" w:author="Seungjin Baek" w:date="2016-09-30T14:29:00Z">
                <w:r w:rsidDel="00E37BBA">
                  <w:rPr>
                    <w:rFonts w:asciiTheme="majorHAnsi" w:eastAsia="Malgun Gothic" w:hAnsiTheme="majorHAnsi"/>
                    <w:sz w:val="18"/>
                    <w:szCs w:val="18"/>
                    <w:lang w:eastAsia="ko-KR"/>
                  </w:rPr>
                  <w:delText>b</w:delText>
                </w:r>
              </w:del>
            </w:ins>
            <w:ins w:id="584" w:author="S B" w:date="2016-09-29T23:03:00Z">
              <w:del w:id="585" w:author="Seungjin Baek" w:date="2016-09-30T14:29:00Z">
                <w:r w:rsidR="00BE3334" w:rsidRPr="00830B57" w:rsidDel="00E37BBA">
                  <w:rPr>
                    <w:rFonts w:asciiTheme="majorHAnsi" w:eastAsia="Malgun Gothic" w:hAnsiTheme="majorHAnsi"/>
                    <w:sz w:val="18"/>
                    <w:szCs w:val="18"/>
                    <w:lang w:eastAsia="ko-KR"/>
                    <w:rPrChange w:id="586" w:author="S B" w:date="2016-09-29T23:03:00Z">
                      <w:rPr>
                        <w:rFonts w:eastAsia="Malgun Gothic"/>
                        <w:lang w:eastAsia="ko-KR"/>
                      </w:rPr>
                    </w:rPrChange>
                  </w:rPr>
                  <w:delText>uyers</w:delText>
                </w:r>
              </w:del>
            </w:ins>
          </w:p>
        </w:tc>
        <w:tc>
          <w:tcPr>
            <w:tcW w:w="734" w:type="dxa"/>
            <w:tcPrChange w:id="587" w:author="S B" w:date="2016-09-29T23:04:00Z">
              <w:tcPr>
                <w:tcW w:w="1107" w:type="dxa"/>
              </w:tcPr>
            </w:tcPrChange>
          </w:tcPr>
          <w:p w14:paraId="4D4A1C2F" w14:textId="78CD30E3" w:rsidR="00BE3334" w:rsidRPr="00830B57" w:rsidDel="00E37BBA" w:rsidRDefault="00830B57" w:rsidP="00FD029F">
            <w:pPr>
              <w:rPr>
                <w:ins w:id="588" w:author="S B" w:date="2016-09-29T23:02:00Z"/>
                <w:del w:id="589" w:author="Seungjin Baek" w:date="2016-09-30T14:29:00Z"/>
                <w:rFonts w:asciiTheme="majorHAnsi" w:eastAsia="Malgun Gothic" w:hAnsiTheme="majorHAnsi"/>
                <w:sz w:val="18"/>
                <w:szCs w:val="18"/>
                <w:lang w:eastAsia="ko-KR"/>
                <w:rPrChange w:id="590" w:author="S B" w:date="2016-09-29T23:03:00Z">
                  <w:rPr>
                    <w:ins w:id="591" w:author="S B" w:date="2016-09-29T23:02:00Z"/>
                    <w:del w:id="592" w:author="Seungjin Baek" w:date="2016-09-30T14:29:00Z"/>
                    <w:rFonts w:eastAsia="Malgun Gothic"/>
                    <w:lang w:eastAsia="ko-KR"/>
                  </w:rPr>
                </w:rPrChange>
              </w:rPr>
            </w:pPr>
            <w:ins w:id="593" w:author="S B" w:date="2016-09-29T23:05:00Z">
              <w:del w:id="594" w:author="Seungjin Baek" w:date="2016-09-30T14:29:00Z">
                <w:r w:rsidDel="00E37BBA">
                  <w:rPr>
                    <w:rFonts w:asciiTheme="majorHAnsi" w:eastAsia="Malgun Gothic" w:hAnsiTheme="majorHAnsi"/>
                    <w:sz w:val="18"/>
                    <w:szCs w:val="18"/>
                    <w:lang w:eastAsia="ko-KR"/>
                  </w:rPr>
                  <w:delText>g</w:delText>
                </w:r>
              </w:del>
            </w:ins>
            <w:ins w:id="595" w:author="S B" w:date="2016-09-29T23:03:00Z">
              <w:del w:id="596" w:author="Seungjin Baek" w:date="2016-09-30T14:29:00Z">
                <w:r w:rsidR="00BE3334" w:rsidRPr="00830B57" w:rsidDel="00E37BBA">
                  <w:rPr>
                    <w:rFonts w:asciiTheme="majorHAnsi" w:eastAsia="Malgun Gothic" w:hAnsiTheme="majorHAnsi"/>
                    <w:sz w:val="18"/>
                    <w:szCs w:val="18"/>
                    <w:lang w:eastAsia="ko-KR"/>
                    <w:rPrChange w:id="597" w:author="S B" w:date="2016-09-29T23:03:00Z">
                      <w:rPr>
                        <w:rFonts w:eastAsia="Malgun Gothic"/>
                        <w:lang w:eastAsia="ko-KR"/>
                      </w:rPr>
                    </w:rPrChange>
                  </w:rPr>
                  <w:delText>mv</w:delText>
                </w:r>
              </w:del>
            </w:ins>
          </w:p>
        </w:tc>
        <w:tc>
          <w:tcPr>
            <w:tcW w:w="1373" w:type="dxa"/>
            <w:tcPrChange w:id="598" w:author="S B" w:date="2016-09-29T23:04:00Z">
              <w:tcPr>
                <w:tcW w:w="1107" w:type="dxa"/>
              </w:tcPr>
            </w:tcPrChange>
          </w:tcPr>
          <w:p w14:paraId="2F2822F9" w14:textId="79EFB760" w:rsidR="00BE3334" w:rsidRPr="00830B57" w:rsidDel="00E37BBA" w:rsidRDefault="00830B57" w:rsidP="00FD029F">
            <w:pPr>
              <w:rPr>
                <w:ins w:id="599" w:author="S B" w:date="2016-09-29T23:02:00Z"/>
                <w:del w:id="600" w:author="Seungjin Baek" w:date="2016-09-30T14:29:00Z"/>
                <w:rFonts w:asciiTheme="majorHAnsi" w:eastAsia="Malgun Gothic" w:hAnsiTheme="majorHAnsi"/>
                <w:sz w:val="18"/>
                <w:szCs w:val="18"/>
                <w:lang w:eastAsia="ko-KR"/>
                <w:rPrChange w:id="601" w:author="S B" w:date="2016-09-29T23:03:00Z">
                  <w:rPr>
                    <w:ins w:id="602" w:author="S B" w:date="2016-09-29T23:02:00Z"/>
                    <w:del w:id="603" w:author="Seungjin Baek" w:date="2016-09-30T14:29:00Z"/>
                    <w:rFonts w:eastAsia="Malgun Gothic"/>
                    <w:lang w:eastAsia="ko-KR"/>
                  </w:rPr>
                </w:rPrChange>
              </w:rPr>
            </w:pPr>
            <w:ins w:id="604" w:author="S B" w:date="2016-09-29T23:05:00Z">
              <w:del w:id="605" w:author="Seungjin Baek" w:date="2016-09-30T14:29:00Z">
                <w:r w:rsidDel="00E37BBA">
                  <w:rPr>
                    <w:rFonts w:asciiTheme="majorHAnsi" w:eastAsia="Malgun Gothic" w:hAnsiTheme="majorHAnsi"/>
                    <w:sz w:val="18"/>
                    <w:szCs w:val="18"/>
                    <w:lang w:eastAsia="ko-KR"/>
                  </w:rPr>
                  <w:delText>l</w:delText>
                </w:r>
              </w:del>
            </w:ins>
            <w:ins w:id="606" w:author="S B" w:date="2016-09-29T23:03:00Z">
              <w:del w:id="607" w:author="Seungjin Baek" w:date="2016-09-30T14:29:00Z">
                <w:r w:rsidR="00BE3334" w:rsidRPr="00830B57" w:rsidDel="00E37BBA">
                  <w:rPr>
                    <w:rFonts w:asciiTheme="majorHAnsi" w:eastAsia="Malgun Gothic" w:hAnsiTheme="majorHAnsi"/>
                    <w:sz w:val="18"/>
                    <w:szCs w:val="18"/>
                    <w:lang w:eastAsia="ko-KR"/>
                    <w:rPrChange w:id="608" w:author="S B" w:date="2016-09-29T23:03:00Z">
                      <w:rPr>
                        <w:rFonts w:eastAsia="Malgun Gothic"/>
                        <w:lang w:eastAsia="ko-KR"/>
                      </w:rPr>
                    </w:rPrChange>
                  </w:rPr>
                  <w:delText>isting_per_day</w:delText>
                </w:r>
              </w:del>
            </w:ins>
          </w:p>
        </w:tc>
      </w:tr>
    </w:tbl>
    <w:p w14:paraId="1CD3D1ED" w14:textId="43CD252F" w:rsidR="00BE3334" w:rsidDel="00E37BBA" w:rsidRDefault="00BE3334">
      <w:pPr>
        <w:rPr>
          <w:ins w:id="609" w:author="S B" w:date="2016-09-29T21:47:00Z"/>
          <w:del w:id="610" w:author="Seungjin Baek" w:date="2016-09-30T14:29:00Z"/>
          <w:rFonts w:eastAsia="Malgun Gothic"/>
          <w:lang w:eastAsia="ko-KR"/>
        </w:rPr>
      </w:pPr>
    </w:p>
    <w:p w14:paraId="25DFA051" w14:textId="30185850" w:rsidR="007204F5" w:rsidDel="00E37BBA" w:rsidRDefault="007204F5" w:rsidP="00CC05DA">
      <w:pPr>
        <w:rPr>
          <w:ins w:id="611" w:author="S B" w:date="2016-09-29T21:48:00Z"/>
          <w:del w:id="612" w:author="Seungjin Baek" w:date="2016-09-30T14:29:00Z"/>
          <w:rFonts w:eastAsia="Malgun Gothic"/>
          <w:lang w:eastAsia="ko-KR"/>
        </w:rPr>
      </w:pPr>
    </w:p>
    <w:p w14:paraId="46D052BD" w14:textId="79194652" w:rsidR="007204F5" w:rsidDel="00E37BBA" w:rsidRDefault="00A86ACC">
      <w:pPr>
        <w:pStyle w:val="ListParagraph"/>
        <w:numPr>
          <w:ilvl w:val="0"/>
          <w:numId w:val="11"/>
        </w:numPr>
        <w:rPr>
          <w:ins w:id="613" w:author="S B" w:date="2016-09-29T22:07:00Z"/>
          <w:del w:id="614" w:author="Seungjin Baek" w:date="2016-09-30T14:29:00Z"/>
          <w:rFonts w:eastAsia="Malgun Gothic"/>
          <w:lang w:eastAsia="ko-KR"/>
        </w:rPr>
        <w:pPrChange w:id="615" w:author="S B" w:date="2016-09-29T22:07:00Z">
          <w:pPr/>
        </w:pPrChange>
      </w:pPr>
      <w:ins w:id="616" w:author="S B" w:date="2016-09-29T22:07:00Z">
        <w:del w:id="617" w:author="Seungjin Baek" w:date="2016-09-30T14:29:00Z">
          <w:r w:rsidDel="00E37BBA">
            <w:rPr>
              <w:rFonts w:eastAsia="Malgun Gothic"/>
              <w:lang w:eastAsia="ko-KR"/>
            </w:rPr>
            <w:delText>Feature scaling</w:delText>
          </w:r>
        </w:del>
      </w:ins>
      <w:ins w:id="618" w:author="S B" w:date="2016-09-29T23:17:00Z">
        <w:del w:id="619" w:author="Seungjin Baek" w:date="2016-09-30T14:29:00Z">
          <w:r w:rsidR="00E339B0" w:rsidDel="00E37BBA">
            <w:rPr>
              <w:rFonts w:eastAsia="Malgun Gothic"/>
              <w:lang w:eastAsia="ko-KR"/>
            </w:rPr>
            <w:br/>
            <w:delText xml:space="preserve">As a final step before the PCA, the data were normalized using </w:delText>
          </w:r>
          <w:r w:rsidR="00E339B0" w:rsidRPr="00E339B0" w:rsidDel="00E37BBA">
            <w:rPr>
              <w:rFonts w:asciiTheme="majorHAnsi" w:eastAsia="Malgun Gothic" w:hAnsiTheme="majorHAnsi"/>
              <w:lang w:eastAsia="ko-KR"/>
              <w:rPrChange w:id="620" w:author="S B" w:date="2016-09-29T23:18:00Z">
                <w:rPr>
                  <w:rFonts w:eastAsia="Malgun Gothic"/>
                  <w:lang w:eastAsia="ko-KR"/>
                </w:rPr>
              </w:rPrChange>
            </w:rPr>
            <w:delText>sklean MinMaxScaler</w:delText>
          </w:r>
        </w:del>
      </w:ins>
      <w:ins w:id="621" w:author="S B" w:date="2016-09-29T23:18:00Z">
        <w:del w:id="622" w:author="Seungjin Baek" w:date="2016-09-30T14:29:00Z">
          <w:r w:rsidR="00E339B0" w:rsidDel="00E37BBA">
            <w:rPr>
              <w:rFonts w:asciiTheme="majorHAnsi" w:eastAsia="Malgun Gothic" w:hAnsiTheme="majorHAnsi"/>
              <w:lang w:eastAsia="ko-KR"/>
            </w:rPr>
            <w:delText>.</w:delText>
          </w:r>
        </w:del>
      </w:ins>
      <w:ins w:id="623" w:author="S B" w:date="2016-09-29T23:24:00Z">
        <w:del w:id="624" w:author="Seungjin Baek" w:date="2016-09-30T14:29:00Z">
          <w:r w:rsidR="00143F9C" w:rsidDel="00E37BBA">
            <w:rPr>
              <w:rFonts w:asciiTheme="majorHAnsi" w:eastAsia="Malgun Gothic" w:hAnsiTheme="majorHAnsi"/>
              <w:lang w:eastAsia="ko-KR"/>
            </w:rPr>
            <w:delText xml:space="preserve"> </w:delText>
          </w:r>
          <w:r w:rsidR="00143F9C" w:rsidRPr="00143F9C" w:rsidDel="00E37BBA">
            <w:rPr>
              <w:rFonts w:eastAsia="Malgun Gothic"/>
              <w:lang w:eastAsia="ko-KR"/>
              <w:rPrChange w:id="625" w:author="S B" w:date="2016-09-29T23:24:00Z">
                <w:rPr>
                  <w:rFonts w:asciiTheme="majorHAnsi" w:eastAsia="Malgun Gothic" w:hAnsiTheme="majorHAnsi"/>
                  <w:lang w:eastAsia="ko-KR"/>
                </w:rPr>
              </w:rPrChange>
            </w:rPr>
            <w:delText>This estimator scales and translates each features individually such that the values range from zero to one.</w:delText>
          </w:r>
        </w:del>
      </w:ins>
    </w:p>
    <w:p w14:paraId="1AA77C2A" w14:textId="27ED08FE" w:rsidR="00A86ACC" w:rsidDel="00E37BBA" w:rsidRDefault="00A86ACC">
      <w:pPr>
        <w:pStyle w:val="ListParagraph"/>
        <w:numPr>
          <w:ilvl w:val="0"/>
          <w:numId w:val="11"/>
        </w:numPr>
        <w:rPr>
          <w:ins w:id="626" w:author="S B" w:date="2016-09-29T22:07:00Z"/>
          <w:del w:id="627" w:author="Seungjin Baek" w:date="2016-09-30T14:29:00Z"/>
          <w:rFonts w:eastAsia="Malgun Gothic"/>
          <w:lang w:eastAsia="ko-KR"/>
        </w:rPr>
        <w:pPrChange w:id="628" w:author="S B" w:date="2016-09-29T22:07:00Z">
          <w:pPr/>
        </w:pPrChange>
      </w:pPr>
      <w:ins w:id="629" w:author="S B" w:date="2016-09-29T22:07:00Z">
        <w:del w:id="630" w:author="Seungjin Baek" w:date="2016-09-30T14:29:00Z">
          <w:r w:rsidDel="00E37BBA">
            <w:rPr>
              <w:rFonts w:eastAsia="Malgun Gothic"/>
              <w:lang w:eastAsia="ko-KR"/>
            </w:rPr>
            <w:delText>Principal Component Analysis</w:delText>
          </w:r>
        </w:del>
      </w:ins>
    </w:p>
    <w:p w14:paraId="1193E23F" w14:textId="4B7EC659" w:rsidR="00A86ACC" w:rsidDel="00E37BBA" w:rsidRDefault="00A86ACC">
      <w:pPr>
        <w:rPr>
          <w:ins w:id="631" w:author="S B" w:date="2016-09-29T22:07:00Z"/>
          <w:del w:id="632" w:author="Seungjin Baek" w:date="2016-09-30T14:29:00Z"/>
          <w:rFonts w:eastAsia="Malgun Gothic"/>
          <w:lang w:eastAsia="ko-KR"/>
        </w:rPr>
      </w:pPr>
    </w:p>
    <w:p w14:paraId="19FD3815" w14:textId="598C2883" w:rsidR="00A86ACC" w:rsidRPr="00A86ACC" w:rsidDel="00E37BBA" w:rsidRDefault="00A86ACC">
      <w:pPr>
        <w:rPr>
          <w:del w:id="633" w:author="Seungjin Baek" w:date="2016-09-30T14:29:00Z"/>
          <w:rFonts w:eastAsia="Malgun Gothic"/>
          <w:lang w:eastAsia="ko-KR"/>
          <w:rPrChange w:id="634" w:author="S B" w:date="2016-09-29T22:07:00Z">
            <w:rPr>
              <w:del w:id="635" w:author="Seungjin Baek" w:date="2016-09-30T14:29:00Z"/>
              <w:lang w:eastAsia="ko-KR"/>
            </w:rPr>
          </w:rPrChange>
        </w:rPr>
      </w:pPr>
    </w:p>
    <w:p w14:paraId="798280F0" w14:textId="77777777" w:rsidR="00073132" w:rsidRDefault="00073132" w:rsidP="00073132">
      <w:pPr>
        <w:pStyle w:val="Heading2"/>
      </w:pPr>
      <w:r>
        <w:t>Benchmark</w:t>
      </w:r>
    </w:p>
    <w:p w14:paraId="1E99609D" w14:textId="77777777" w:rsidR="00073132" w:rsidRDefault="00073132">
      <w:pPr>
        <w:rPr>
          <w:ins w:id="636" w:author="Seungjin Baek" w:date="2016-07-06T16:40:00Z"/>
        </w:rPr>
      </w:pPr>
    </w:p>
    <w:p w14:paraId="07C3EA25" w14:textId="74FDDB75" w:rsidR="00A1629F" w:rsidDel="00351AB9" w:rsidRDefault="00A1629F">
      <w:pPr>
        <w:pStyle w:val="ListParagraph"/>
        <w:numPr>
          <w:ilvl w:val="0"/>
          <w:numId w:val="7"/>
        </w:numPr>
        <w:rPr>
          <w:ins w:id="637" w:author="S B" w:date="2016-07-07T22:43:00Z"/>
          <w:del w:id="638" w:author="Seungjin Baek" w:date="2016-09-30T16:25:00Z"/>
        </w:rPr>
        <w:pPrChange w:id="639" w:author="Seungjin Baek" w:date="2016-07-06T16:41:00Z">
          <w:pPr/>
        </w:pPrChange>
      </w:pPr>
    </w:p>
    <w:p w14:paraId="0992B7F8" w14:textId="77777777" w:rsidR="00A118A2" w:rsidRDefault="00A118A2">
      <w:pPr>
        <w:rPr>
          <w:ins w:id="640" w:author="S B" w:date="2016-07-07T22:43:00Z"/>
        </w:rPr>
      </w:pPr>
    </w:p>
    <w:p w14:paraId="7E33B21A" w14:textId="4A94C25A" w:rsidR="00AF7533" w:rsidRDefault="00A118A2">
      <w:pPr>
        <w:rPr>
          <w:ins w:id="641" w:author="Seungjin Baek" w:date="2016-08-10T15:58:00Z"/>
        </w:rPr>
      </w:pPr>
      <w:ins w:id="642" w:author="S B" w:date="2016-07-07T22:43:00Z">
        <w:del w:id="643" w:author="Seungjin Baek" w:date="2016-09-30T16:25:00Z">
          <w:r w:rsidRPr="00A118A2" w:rsidDel="00351AB9">
            <w:rPr>
              <w:highlight w:val="red"/>
              <w:rPrChange w:id="644" w:author="S B" w:date="2016-07-07T22:47:00Z">
                <w:rPr/>
              </w:rPrChange>
            </w:rPr>
            <w:delText>Show silhouette score as a benchmark. Explain what they mean.</w:delText>
          </w:r>
        </w:del>
      </w:ins>
      <w:ins w:id="645" w:author="Seungjin Baek" w:date="2016-08-10T15:54:00Z">
        <w:r w:rsidR="00AF7533">
          <w:t xml:space="preserve">If </w:t>
        </w:r>
      </w:ins>
      <w:ins w:id="646" w:author="Seungjin Baek" w:date="2016-08-10T15:55:00Z">
        <w:r w:rsidR="00AF7533">
          <w:t xml:space="preserve">the </w:t>
        </w:r>
      </w:ins>
      <w:ins w:id="647" w:author="Seungjin Baek" w:date="2016-08-10T15:56:00Z">
        <w:r w:rsidR="00AF7533">
          <w:t>number of clusters</w:t>
        </w:r>
      </w:ins>
      <w:ins w:id="648" w:author="Seungjin Baek" w:date="2016-08-10T15:55:00Z">
        <w:r w:rsidR="00AF7533">
          <w:t xml:space="preserve"> </w:t>
        </w:r>
      </w:ins>
      <w:ins w:id="649" w:author="Seungjin Baek" w:date="2016-08-10T15:56:00Z">
        <w:r w:rsidR="00AF7533">
          <w:t>is</w:t>
        </w:r>
      </w:ins>
      <w:ins w:id="650" w:author="Seungjin Baek" w:date="2016-08-10T15:55:00Z">
        <w:r w:rsidR="00AF7533">
          <w:t xml:space="preserve"> </w:t>
        </w:r>
      </w:ins>
      <w:ins w:id="651" w:author="Seungjin Baek" w:date="2016-08-10T15:56:00Z">
        <w:r w:rsidR="00AF7533">
          <w:t>un</w:t>
        </w:r>
      </w:ins>
      <w:ins w:id="652" w:author="Seungjin Baek" w:date="2016-08-10T15:55:00Z">
        <w:r w:rsidR="00AF7533">
          <w:t>known</w:t>
        </w:r>
      </w:ins>
      <w:ins w:id="653" w:author="Seungjin Baek" w:date="2016-08-10T15:56:00Z">
        <w:r w:rsidR="00AF7533">
          <w:t xml:space="preserve"> or labels for clusters are unknown</w:t>
        </w:r>
      </w:ins>
      <w:ins w:id="654" w:author="Seungjin Baek" w:date="2016-08-10T15:55:00Z">
        <w:r w:rsidR="00AF7533">
          <w:t xml:space="preserve">, evaluation </w:t>
        </w:r>
      </w:ins>
      <w:ins w:id="655" w:author="Seungjin Baek" w:date="2016-08-10T15:57:00Z">
        <w:r w:rsidR="00AF7533">
          <w:t xml:space="preserve">after clustering analysis </w:t>
        </w:r>
      </w:ins>
      <w:ins w:id="656" w:author="Seungjin Baek" w:date="2016-08-10T15:55:00Z">
        <w:r w:rsidR="00AF7533">
          <w:t xml:space="preserve">must be performed. The Silhouette Coefficient is an example of </w:t>
        </w:r>
      </w:ins>
      <w:ins w:id="657" w:author="Seungjin Baek" w:date="2016-08-10T15:57:00Z">
        <w:r w:rsidR="00AF7533">
          <w:t>the</w:t>
        </w:r>
      </w:ins>
      <w:ins w:id="658" w:author="Seungjin Baek" w:date="2016-08-10T15:55:00Z">
        <w:r w:rsidR="00AF7533">
          <w:t xml:space="preserve"> evaluation, where a higher Silhouette Coefficient score </w:t>
        </w:r>
      </w:ins>
      <w:ins w:id="659" w:author="Seungjin Baek" w:date="2016-08-10T15:57:00Z">
        <w:r w:rsidR="00AF7533">
          <w:t xml:space="preserve">corresponds </w:t>
        </w:r>
      </w:ins>
      <w:ins w:id="660" w:author="Seungjin Baek" w:date="2016-08-10T15:55:00Z">
        <w:r w:rsidR="00AF7533">
          <w:t xml:space="preserve">to a model </w:t>
        </w:r>
      </w:ins>
      <w:ins w:id="661" w:author="Seungjin Baek" w:date="2016-08-10T15:57:00Z">
        <w:r w:rsidR="00AF7533">
          <w:t xml:space="preserve">with better defined clusters. </w:t>
        </w:r>
      </w:ins>
      <w:ins w:id="662" w:author="Seungjin Baek" w:date="2016-08-10T15:58:00Z">
        <w:r w:rsidR="00AF7533">
          <w:t>The Silhouette Coefficient s for a single sample is then given as:</w:t>
        </w:r>
      </w:ins>
    </w:p>
    <w:p w14:paraId="14948B85" w14:textId="3FB309AA" w:rsidR="00AF7533" w:rsidRPr="00AF7533" w:rsidRDefault="00AF7533">
      <w:pPr>
        <w:rPr>
          <w:ins w:id="663" w:author="Seungjin Baek" w:date="2016-08-10T15:59:00Z"/>
          <w:rPrChange w:id="664" w:author="Seungjin Baek" w:date="2016-08-10T15:59:00Z">
            <w:rPr>
              <w:ins w:id="665" w:author="Seungjin Baek" w:date="2016-08-10T15:59:00Z"/>
              <w:rFonts w:ascii="Cambria Math" w:hAnsi="Cambria Math"/>
              <w:i/>
            </w:rPr>
          </w:rPrChange>
        </w:rPr>
      </w:pPr>
      <m:oMathPara>
        <m:oMath>
          <m:r>
            <w:ins w:id="666" w:author="Seungjin Baek" w:date="2016-08-10T15:58:00Z">
              <w:rPr>
                <w:rFonts w:ascii="Cambria Math" w:hAnsi="Cambria Math"/>
              </w:rPr>
              <m:t>s=</m:t>
            </w:ins>
          </m:r>
          <m:f>
            <m:fPr>
              <m:ctrlPr>
                <w:ins w:id="667" w:author="Seungjin Baek" w:date="2016-08-10T15:59:00Z">
                  <w:rPr>
                    <w:rFonts w:ascii="Cambria Math" w:hAnsi="Cambria Math"/>
                    <w:i/>
                  </w:rPr>
                </w:ins>
              </m:ctrlPr>
            </m:fPr>
            <m:num>
              <m:r>
                <w:ins w:id="668" w:author="Seungjin Baek" w:date="2016-08-10T15:59:00Z">
                  <w:rPr>
                    <w:rFonts w:ascii="Cambria Math" w:hAnsi="Cambria Math"/>
                  </w:rPr>
                  <m:t>b-a</m:t>
                </w:ins>
              </m:r>
            </m:num>
            <m:den>
              <m:func>
                <m:funcPr>
                  <m:ctrlPr>
                    <w:rPr>
                      <w:rFonts w:ascii="Cambria Math" w:hAnsi="Cambria Math"/>
                      <w:i/>
                    </w:rPr>
                  </m:ctrlPr>
                </m:funcPr>
                <m:fName>
                  <m:r>
                    <m:rPr>
                      <m:sty m:val="p"/>
                    </m:rPr>
                    <w:rPr>
                      <w:rFonts w:ascii="Cambria Math" w:hAnsi="Cambria Math"/>
                    </w:rPr>
                    <m:t>max</m:t>
                  </m:r>
                </m:fName>
                <m:e>
                  <m:r>
                    <w:ins w:id="669" w:author="Seungjin Baek" w:date="2016-08-10T15:59:00Z">
                      <w:rPr>
                        <w:rFonts w:ascii="Cambria Math" w:hAnsi="Cambria Math"/>
                      </w:rPr>
                      <m:t>(a,b)</m:t>
                    </w:ins>
                  </m:r>
                </m:e>
              </m:func>
            </m:den>
          </m:f>
        </m:oMath>
      </m:oMathPara>
    </w:p>
    <w:p w14:paraId="57240CC2" w14:textId="21B927EA" w:rsidR="00AF7533" w:rsidRPr="00AF7533" w:rsidRDefault="00AF7533">
      <w:pPr>
        <w:rPr>
          <w:ins w:id="670" w:author="Seungjin Baek" w:date="2016-08-10T15:59:00Z"/>
        </w:rPr>
      </w:pPr>
      <m:oMathPara>
        <m:oMath>
          <m:r>
            <w:ins w:id="671" w:author="Seungjin Baek" w:date="2016-08-10T15:58:00Z">
              <w:rPr>
                <w:rFonts w:ascii="Cambria Math" w:hAnsi="Cambria Math"/>
              </w:rPr>
              <m:t xml:space="preserve"> </m:t>
            </w:ins>
          </m:r>
        </m:oMath>
      </m:oMathPara>
    </w:p>
    <w:p w14:paraId="528689C3" w14:textId="334A62E0" w:rsidR="00AF7533" w:rsidRDefault="00AF7533">
      <w:ins w:id="672" w:author="Seungjin Baek" w:date="2016-08-10T15:59:00Z">
        <w:r>
          <w:t xml:space="preserve">Where </w:t>
        </w:r>
        <w:proofErr w:type="gramStart"/>
        <w:r>
          <w:t>a</w:t>
        </w:r>
      </w:ins>
      <w:ins w:id="673" w:author="Seungjin Baek" w:date="2016-08-10T16:00:00Z">
        <w:r>
          <w:t xml:space="preserve"> is</w:t>
        </w:r>
        <w:proofErr w:type="gramEnd"/>
        <w:r>
          <w:t xml:space="preserve"> the mean distance between a sample and all other points in the same class and b is the mean distance between a sample and all other points in the next nearest cluster. (</w:t>
        </w:r>
      </w:ins>
      <w:ins w:id="674" w:author="Seungjin Baek" w:date="2016-08-10T16:01:00Z">
        <w:r w:rsidRPr="00AF7533">
          <w:rPr>
            <w:rFonts w:asciiTheme="majorHAnsi" w:hAnsiTheme="majorHAnsi"/>
            <w:sz w:val="20"/>
            <w:szCs w:val="20"/>
            <w:rPrChange w:id="675" w:author="Seungjin Baek" w:date="2016-08-10T16:01:00Z">
              <w:rPr/>
            </w:rPrChange>
          </w:rPr>
          <w:fldChar w:fldCharType="begin"/>
        </w:r>
      </w:ins>
      <w:ins w:id="676" w:author="Seungjin Baek" w:date="2016-08-10T16:02:00Z">
        <w:r>
          <w:rPr>
            <w:rFonts w:asciiTheme="majorHAnsi" w:hAnsiTheme="majorHAnsi"/>
            <w:sz w:val="20"/>
            <w:szCs w:val="20"/>
          </w:rPr>
          <w:instrText>HYPERLINK "http://scikit-learn.org/stable/modules/clustering.html" \l "silhouette-coefficient"</w:instrText>
        </w:r>
      </w:ins>
      <w:ins w:id="677" w:author="Seungjin Baek" w:date="2016-08-10T16:01:00Z">
        <w:r w:rsidRPr="00AF7533">
          <w:rPr>
            <w:rFonts w:asciiTheme="majorHAnsi" w:hAnsiTheme="majorHAnsi"/>
            <w:sz w:val="20"/>
            <w:szCs w:val="20"/>
            <w:rPrChange w:id="678" w:author="Seungjin Baek" w:date="2016-08-10T16:01:00Z">
              <w:rPr/>
            </w:rPrChange>
          </w:rPr>
          <w:fldChar w:fldCharType="separate"/>
        </w:r>
        <w:r w:rsidRPr="00AF7533">
          <w:rPr>
            <w:rStyle w:val="Hyperlink"/>
            <w:rFonts w:asciiTheme="majorHAnsi" w:hAnsiTheme="majorHAnsi"/>
            <w:sz w:val="20"/>
            <w:szCs w:val="20"/>
            <w:rPrChange w:id="679" w:author="Seungjin Baek" w:date="2016-08-10T16:01:00Z">
              <w:rPr>
                <w:rStyle w:val="Hyperlink"/>
              </w:rPr>
            </w:rPrChange>
          </w:rPr>
          <w:t>http://scikit-learn.org/stable/modules/clustering.html#silhouette-coefficient</w:t>
        </w:r>
        <w:r w:rsidRPr="00AF7533">
          <w:rPr>
            <w:rFonts w:asciiTheme="majorHAnsi" w:hAnsiTheme="majorHAnsi"/>
            <w:sz w:val="20"/>
            <w:szCs w:val="20"/>
            <w:rPrChange w:id="680" w:author="Seungjin Baek" w:date="2016-08-10T16:01:00Z">
              <w:rPr/>
            </w:rPrChange>
          </w:rPr>
          <w:fldChar w:fldCharType="end"/>
        </w:r>
      </w:ins>
      <w:ins w:id="681" w:author="Seungjin Baek" w:date="2016-08-10T16:00:00Z">
        <w:r>
          <w:t>)</w:t>
        </w:r>
      </w:ins>
    </w:p>
    <w:p w14:paraId="7D1C3063" w14:textId="77777777" w:rsidR="00073132" w:rsidRDefault="00073132">
      <w:pPr>
        <w:pStyle w:val="Heading1"/>
        <w:numPr>
          <w:ilvl w:val="0"/>
          <w:numId w:val="4"/>
        </w:numPr>
        <w:pPrChange w:id="682" w:author="S B" w:date="2016-06-27T22:51:00Z">
          <w:pPr>
            <w:pStyle w:val="Heading1"/>
          </w:pPr>
        </w:pPrChange>
      </w:pPr>
      <w:r>
        <w:t>Methodology</w:t>
      </w:r>
    </w:p>
    <w:p w14:paraId="3D793F80" w14:textId="77777777" w:rsidR="00073132" w:rsidRDefault="00073132"/>
    <w:p w14:paraId="6F85DCF3" w14:textId="77777777" w:rsidR="00073132" w:rsidRDefault="00073132" w:rsidP="00073132">
      <w:pPr>
        <w:pStyle w:val="Heading2"/>
        <w:rPr>
          <w:ins w:id="683" w:author="S B" w:date="2016-07-07T22:46:00Z"/>
        </w:rPr>
      </w:pPr>
      <w:r>
        <w:t>Data Preprocessing</w:t>
      </w:r>
    </w:p>
    <w:p w14:paraId="083C4EB4" w14:textId="21FA2642" w:rsidR="00A118A2" w:rsidRPr="003B4B85" w:rsidDel="00351AB9" w:rsidRDefault="00A118A2" w:rsidP="00A118A2">
      <w:pPr>
        <w:rPr>
          <w:ins w:id="684" w:author="S B" w:date="2016-07-07T22:46:00Z"/>
          <w:del w:id="685" w:author="Seungjin Baek" w:date="2016-09-30T16:25:00Z"/>
          <w:color w:val="A6A6A6" w:themeColor="background1" w:themeShade="A6"/>
          <w:rPrChange w:id="686" w:author="S B" w:date="2016-09-07T22:25:00Z">
            <w:rPr>
              <w:ins w:id="687" w:author="S B" w:date="2016-07-07T22:46:00Z"/>
              <w:del w:id="688" w:author="Seungjin Baek" w:date="2016-09-30T16:25:00Z"/>
              <w:rFonts w:ascii="Arial" w:hAnsi="Arial" w:cs="Arial"/>
              <w:color w:val="000000"/>
              <w:sz w:val="22"/>
              <w:szCs w:val="22"/>
            </w:rPr>
          </w:rPrChange>
        </w:rPr>
      </w:pPr>
      <w:ins w:id="689" w:author="S B" w:date="2016-07-07T22:46:00Z">
        <w:del w:id="690" w:author="Seungjin Baek" w:date="2016-09-30T16:25:00Z">
          <w:r w:rsidRPr="003B4B85" w:rsidDel="00351AB9">
            <w:rPr>
              <w:rFonts w:hint="eastAsia"/>
              <w:color w:val="A6A6A6" w:themeColor="background1" w:themeShade="A6"/>
              <w:rPrChange w:id="691" w:author="S B" w:date="2016-09-07T22:25:00Z">
                <w:rPr>
                  <w:rFonts w:ascii="Droid Sans" w:hAnsi="Droid Sans" w:cs="Arial" w:hint="eastAsia"/>
                  <w:color w:val="000000"/>
                  <w:sz w:val="22"/>
                  <w:szCs w:val="22"/>
                </w:rPr>
              </w:rPrChange>
            </w:rPr>
            <w:delTex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delText>
          </w:r>
        </w:del>
      </w:ins>
    </w:p>
    <w:p w14:paraId="0CA40977" w14:textId="37600AC6" w:rsidR="00A118A2" w:rsidRPr="003B4B85" w:rsidDel="00351AB9" w:rsidRDefault="00A118A2" w:rsidP="00A118A2">
      <w:pPr>
        <w:numPr>
          <w:ilvl w:val="0"/>
          <w:numId w:val="8"/>
        </w:numPr>
        <w:spacing w:before="100" w:beforeAutospacing="1" w:after="100" w:afterAutospacing="1"/>
        <w:rPr>
          <w:ins w:id="692" w:author="S B" w:date="2016-07-07T22:46:00Z"/>
          <w:del w:id="693" w:author="Seungjin Baek" w:date="2016-09-30T16:25:00Z"/>
          <w:color w:val="A6A6A6" w:themeColor="background1" w:themeShade="A6"/>
          <w:rPrChange w:id="694" w:author="S B" w:date="2016-09-07T22:25:00Z">
            <w:rPr>
              <w:ins w:id="695" w:author="S B" w:date="2016-07-07T22:46:00Z"/>
              <w:del w:id="696" w:author="Seungjin Baek" w:date="2016-09-30T16:25:00Z"/>
              <w:rFonts w:ascii="Arial" w:eastAsia="Times New Roman" w:hAnsi="Arial" w:cs="Arial"/>
              <w:color w:val="000000"/>
              <w:sz w:val="22"/>
              <w:szCs w:val="22"/>
            </w:rPr>
          </w:rPrChange>
        </w:rPr>
      </w:pPr>
      <w:ins w:id="697" w:author="S B" w:date="2016-07-07T22:46:00Z">
        <w:del w:id="698" w:author="Seungjin Baek" w:date="2016-09-30T16:25:00Z">
          <w:r w:rsidRPr="003B4B85" w:rsidDel="00351AB9">
            <w:rPr>
              <w:color w:val="A6A6A6" w:themeColor="background1" w:themeShade="A6"/>
              <w:rPrChange w:id="699" w:author="S B" w:date="2016-09-07T22:25:00Z">
                <w:rPr>
                  <w:rFonts w:ascii="Droid Sans" w:eastAsia="Times New Roman" w:hAnsi="Droid Sans" w:cs="Arial"/>
                  <w:i/>
                  <w:iCs/>
                  <w:color w:val="000000"/>
                  <w:sz w:val="22"/>
                  <w:szCs w:val="22"/>
                </w:rPr>
              </w:rPrChange>
            </w:rPr>
            <w:delText xml:space="preserve">If the algorithms chosen require preprocessing steps like </w:delText>
          </w:r>
          <w:r w:rsidRPr="003B4B85" w:rsidDel="00351AB9">
            <w:rPr>
              <w:color w:val="A6A6A6" w:themeColor="background1" w:themeShade="A6"/>
              <w:highlight w:val="yellow"/>
              <w:rPrChange w:id="700" w:author="S B" w:date="2016-09-07T22:25:00Z">
                <w:rPr>
                  <w:rFonts w:ascii="Droid Sans" w:eastAsia="Times New Roman" w:hAnsi="Droid Sans" w:cs="Arial"/>
                  <w:i/>
                  <w:iCs/>
                  <w:color w:val="000000"/>
                  <w:sz w:val="22"/>
                  <w:szCs w:val="22"/>
                </w:rPr>
              </w:rPrChange>
            </w:rPr>
            <w:delText>feature selection</w:delText>
          </w:r>
          <w:r w:rsidRPr="003B4B85" w:rsidDel="00351AB9">
            <w:rPr>
              <w:color w:val="A6A6A6" w:themeColor="background1" w:themeShade="A6"/>
              <w:rPrChange w:id="701" w:author="S B" w:date="2016-09-07T22:25:00Z">
                <w:rPr>
                  <w:rFonts w:ascii="Droid Sans" w:eastAsia="Times New Roman" w:hAnsi="Droid Sans" w:cs="Arial"/>
                  <w:i/>
                  <w:iCs/>
                  <w:color w:val="000000"/>
                  <w:sz w:val="22"/>
                  <w:szCs w:val="22"/>
                </w:rPr>
              </w:rPrChange>
            </w:rPr>
            <w:delText xml:space="preserve"> or feature transformations, have they been properly documented?</w:delText>
          </w:r>
        </w:del>
      </w:ins>
    </w:p>
    <w:p w14:paraId="0C0BC4F1" w14:textId="47BEB3BA" w:rsidR="00A118A2" w:rsidRPr="003B4B85" w:rsidDel="00351AB9" w:rsidRDefault="00A118A2" w:rsidP="00A118A2">
      <w:pPr>
        <w:numPr>
          <w:ilvl w:val="0"/>
          <w:numId w:val="8"/>
        </w:numPr>
        <w:spacing w:before="100" w:beforeAutospacing="1" w:after="100" w:afterAutospacing="1"/>
        <w:rPr>
          <w:ins w:id="702" w:author="S B" w:date="2016-07-07T22:46:00Z"/>
          <w:del w:id="703" w:author="Seungjin Baek" w:date="2016-09-30T16:25:00Z"/>
          <w:color w:val="A6A6A6" w:themeColor="background1" w:themeShade="A6"/>
          <w:rPrChange w:id="704" w:author="S B" w:date="2016-09-07T22:25:00Z">
            <w:rPr>
              <w:ins w:id="705" w:author="S B" w:date="2016-07-07T22:46:00Z"/>
              <w:del w:id="706" w:author="Seungjin Baek" w:date="2016-09-30T16:25:00Z"/>
              <w:rFonts w:ascii="Arial" w:eastAsia="Times New Roman" w:hAnsi="Arial" w:cs="Arial"/>
              <w:color w:val="000000"/>
              <w:sz w:val="22"/>
              <w:szCs w:val="22"/>
            </w:rPr>
          </w:rPrChange>
        </w:rPr>
      </w:pPr>
      <w:ins w:id="707" w:author="S B" w:date="2016-07-07T22:46:00Z">
        <w:del w:id="708" w:author="Seungjin Baek" w:date="2016-09-30T16:25:00Z">
          <w:r w:rsidRPr="003B4B85" w:rsidDel="00351AB9">
            <w:rPr>
              <w:color w:val="A6A6A6" w:themeColor="background1" w:themeShade="A6"/>
              <w:rPrChange w:id="709" w:author="S B" w:date="2016-09-07T22:25:00Z">
                <w:rPr>
                  <w:rFonts w:ascii="Droid Sans" w:eastAsia="Times New Roman" w:hAnsi="Droid Sans" w:cs="Arial"/>
                  <w:i/>
                  <w:iCs/>
                  <w:color w:val="000000"/>
                  <w:sz w:val="22"/>
                  <w:szCs w:val="22"/>
                </w:rPr>
              </w:rPrChange>
            </w:rPr>
            <w:delText>Based on the</w:delText>
          </w:r>
          <w:r w:rsidRPr="003B4B85" w:rsidDel="00351AB9">
            <w:rPr>
              <w:rFonts w:hint="eastAsia"/>
              <w:color w:val="A6A6A6" w:themeColor="background1" w:themeShade="A6"/>
              <w:rPrChange w:id="710" w:author="S B" w:date="2016-09-07T22:25:00Z">
                <w:rPr>
                  <w:rFonts w:ascii="Droid Sans" w:eastAsia="Times New Roman" w:hAnsi="Droid Sans" w:cs="Arial" w:hint="eastAsia"/>
                  <w:i/>
                  <w:iCs/>
                  <w:color w:val="000000"/>
                  <w:sz w:val="22"/>
                  <w:szCs w:val="22"/>
                </w:rPr>
              </w:rPrChange>
            </w:rPr>
            <w:delText> </w:delText>
          </w:r>
          <w:r w:rsidRPr="003B4B85" w:rsidDel="00351AB9">
            <w:rPr>
              <w:color w:val="A6A6A6" w:themeColor="background1" w:themeShade="A6"/>
              <w:rPrChange w:id="711" w:author="S B" w:date="2016-09-07T22:25:00Z">
                <w:rPr>
                  <w:rFonts w:ascii="Droid Sans" w:eastAsia="Times New Roman" w:hAnsi="Droid Sans" w:cs="Arial"/>
                  <w:i/>
                  <w:iCs/>
                  <w:color w:val="000000"/>
                  <w:sz w:val="22"/>
                  <w:szCs w:val="22"/>
                </w:rPr>
              </w:rPrChange>
            </w:rPr>
            <w:delText>Data Exploration</w:delText>
          </w:r>
          <w:r w:rsidRPr="003B4B85" w:rsidDel="00351AB9">
            <w:rPr>
              <w:rFonts w:hint="eastAsia"/>
              <w:color w:val="A6A6A6" w:themeColor="background1" w:themeShade="A6"/>
              <w:rPrChange w:id="712" w:author="S B" w:date="2016-09-07T22:25:00Z">
                <w:rPr>
                  <w:rFonts w:ascii="Droid Sans" w:eastAsia="Times New Roman" w:hAnsi="Droid Sans" w:cs="Arial" w:hint="eastAsia"/>
                  <w:i/>
                  <w:iCs/>
                  <w:color w:val="000000"/>
                  <w:sz w:val="22"/>
                  <w:szCs w:val="22"/>
                </w:rPr>
              </w:rPrChange>
            </w:rPr>
            <w:delText> </w:delText>
          </w:r>
          <w:r w:rsidRPr="003B4B85" w:rsidDel="00351AB9">
            <w:rPr>
              <w:color w:val="A6A6A6" w:themeColor="background1" w:themeShade="A6"/>
              <w:rPrChange w:id="713" w:author="S B" w:date="2016-09-07T22:25:00Z">
                <w:rPr>
                  <w:rFonts w:ascii="Droid Sans" w:eastAsia="Times New Roman" w:hAnsi="Droid Sans" w:cs="Arial"/>
                  <w:i/>
                  <w:iCs/>
                  <w:color w:val="000000"/>
                  <w:sz w:val="22"/>
                  <w:szCs w:val="22"/>
                </w:rPr>
              </w:rPrChange>
            </w:rPr>
            <w:delText>section, if there were abnormalities or characteristics that needed to be addressed, have they been properly corrected?</w:delText>
          </w:r>
        </w:del>
      </w:ins>
    </w:p>
    <w:p w14:paraId="3A8F198F" w14:textId="2DCF89E2" w:rsidR="00A118A2" w:rsidRPr="003B4B85" w:rsidDel="00351AB9" w:rsidRDefault="00A118A2" w:rsidP="00A118A2">
      <w:pPr>
        <w:numPr>
          <w:ilvl w:val="0"/>
          <w:numId w:val="8"/>
        </w:numPr>
        <w:spacing w:before="100" w:beforeAutospacing="1" w:after="100" w:afterAutospacing="1"/>
        <w:rPr>
          <w:ins w:id="714" w:author="S B" w:date="2016-07-07T22:46:00Z"/>
          <w:del w:id="715" w:author="Seungjin Baek" w:date="2016-09-30T16:25:00Z"/>
          <w:color w:val="A6A6A6" w:themeColor="background1" w:themeShade="A6"/>
          <w:rPrChange w:id="716" w:author="S B" w:date="2016-09-07T22:25:00Z">
            <w:rPr>
              <w:ins w:id="717" w:author="S B" w:date="2016-07-07T22:46:00Z"/>
              <w:del w:id="718" w:author="Seungjin Baek" w:date="2016-09-30T16:25:00Z"/>
              <w:rFonts w:ascii="Arial" w:eastAsia="Times New Roman" w:hAnsi="Arial" w:cs="Arial"/>
              <w:color w:val="000000"/>
              <w:sz w:val="22"/>
              <w:szCs w:val="22"/>
            </w:rPr>
          </w:rPrChange>
        </w:rPr>
      </w:pPr>
      <w:ins w:id="719" w:author="S B" w:date="2016-07-07T22:46:00Z">
        <w:del w:id="720" w:author="Seungjin Baek" w:date="2016-09-30T16:25:00Z">
          <w:r w:rsidRPr="003B4B85" w:rsidDel="00351AB9">
            <w:rPr>
              <w:color w:val="A6A6A6" w:themeColor="background1" w:themeShade="A6"/>
              <w:rPrChange w:id="721" w:author="S B" w:date="2016-09-07T22:25:00Z">
                <w:rPr>
                  <w:rFonts w:ascii="Droid Sans" w:eastAsia="Times New Roman" w:hAnsi="Droid Sans" w:cs="Arial"/>
                  <w:i/>
                  <w:iCs/>
                  <w:color w:val="000000"/>
                  <w:sz w:val="22"/>
                  <w:szCs w:val="22"/>
                </w:rPr>
              </w:rPrChange>
            </w:rPr>
            <w:delText>If no preprocessing is needed, has it been made clear why?</w:delText>
          </w:r>
        </w:del>
      </w:ins>
    </w:p>
    <w:p w14:paraId="1A4282A3" w14:textId="59BC7E3D" w:rsidR="00A118A2" w:rsidRPr="003B4B85" w:rsidDel="00351AB9" w:rsidRDefault="00A118A2">
      <w:pPr>
        <w:rPr>
          <w:ins w:id="722" w:author="S B" w:date="2016-09-07T22:24:00Z"/>
          <w:del w:id="723" w:author="Seungjin Baek" w:date="2016-09-30T16:25:00Z"/>
          <w:color w:val="A6A6A6" w:themeColor="background1" w:themeShade="A6"/>
          <w:rPrChange w:id="724" w:author="S B" w:date="2016-09-07T22:25:00Z">
            <w:rPr>
              <w:ins w:id="725" w:author="S B" w:date="2016-09-07T22:24:00Z"/>
              <w:del w:id="726" w:author="Seungjin Baek" w:date="2016-09-30T16:25:00Z"/>
            </w:rPr>
          </w:rPrChange>
        </w:rPr>
        <w:pPrChange w:id="727" w:author="S B" w:date="2016-07-07T22:46:00Z">
          <w:pPr>
            <w:pStyle w:val="Heading2"/>
          </w:pPr>
        </w:pPrChange>
      </w:pPr>
      <w:ins w:id="728" w:author="S B" w:date="2016-07-07T22:46:00Z">
        <w:del w:id="729" w:author="Seungjin Baek" w:date="2016-09-30T16:25:00Z">
          <w:r w:rsidRPr="0003114E" w:rsidDel="00351AB9">
            <w:rPr>
              <w:color w:val="A6A6A6" w:themeColor="background1" w:themeShade="A6"/>
              <w:highlight w:val="cyan"/>
              <w:rPrChange w:id="730" w:author="S B" w:date="2016-09-07T22:47:00Z">
                <w:rPr>
                  <w:b w:val="0"/>
                  <w:bCs w:val="0"/>
                </w:rPr>
              </w:rPrChange>
            </w:rPr>
            <w:delText xml:space="preserve">Remove ‘zero’ data. Combine columns into </w:delText>
          </w:r>
        </w:del>
      </w:ins>
      <w:ins w:id="731" w:author="S B" w:date="2016-07-07T22:47:00Z">
        <w:del w:id="732" w:author="Seungjin Baek" w:date="2016-09-30T16:25:00Z">
          <w:r w:rsidRPr="0003114E" w:rsidDel="00351AB9">
            <w:rPr>
              <w:color w:val="A6A6A6" w:themeColor="background1" w:themeShade="A6"/>
              <w:highlight w:val="cyan"/>
              <w:rPrChange w:id="733" w:author="S B" w:date="2016-09-07T22:47:00Z">
                <w:rPr>
                  <w:b w:val="0"/>
                  <w:bCs w:val="0"/>
                </w:rPr>
              </w:rPrChange>
            </w:rPr>
            <w:delText>‘daily listing’ and etc.</w:delText>
          </w:r>
        </w:del>
      </w:ins>
    </w:p>
    <w:p w14:paraId="4B034567" w14:textId="2F43CBB8" w:rsidR="003B4B85" w:rsidDel="00351AB9" w:rsidRDefault="003B4B85">
      <w:pPr>
        <w:rPr>
          <w:ins w:id="734" w:author="S B" w:date="2016-09-07T22:20:00Z"/>
          <w:del w:id="735" w:author="Seungjin Baek" w:date="2016-09-30T16:25:00Z"/>
        </w:rPr>
        <w:pPrChange w:id="736" w:author="S B" w:date="2016-07-07T22:46:00Z">
          <w:pPr>
            <w:pStyle w:val="Heading2"/>
          </w:pPr>
        </w:pPrChange>
      </w:pPr>
    </w:p>
    <w:p w14:paraId="7246F8EC" w14:textId="535CBCCA" w:rsidR="003B4B85" w:rsidRPr="003B693F" w:rsidDel="00351AB9" w:rsidRDefault="003B4B85">
      <w:pPr>
        <w:rPr>
          <w:ins w:id="737" w:author="S B" w:date="2016-09-07T22:25:00Z"/>
          <w:del w:id="738" w:author="Seungjin Baek" w:date="2016-09-30T16:25:00Z"/>
          <w:color w:val="A6A6A6" w:themeColor="background1" w:themeShade="A6"/>
          <w:rPrChange w:id="739" w:author="Seungjin Baek" w:date="2016-09-30T11:56:00Z">
            <w:rPr>
              <w:ins w:id="740" w:author="S B" w:date="2016-09-07T22:25:00Z"/>
              <w:del w:id="741" w:author="Seungjin Baek" w:date="2016-09-30T16:25:00Z"/>
            </w:rPr>
          </w:rPrChange>
        </w:rPr>
        <w:pPrChange w:id="742" w:author="S B" w:date="2016-07-07T22:46:00Z">
          <w:pPr>
            <w:pStyle w:val="Heading2"/>
          </w:pPr>
        </w:pPrChange>
      </w:pPr>
      <w:ins w:id="743" w:author="S B" w:date="2016-09-07T22:20:00Z">
        <w:del w:id="744" w:author="Seungjin Baek" w:date="2016-09-30T16:25:00Z">
          <w:r w:rsidRPr="003B693F" w:rsidDel="00351AB9">
            <w:rPr>
              <w:color w:val="A6A6A6" w:themeColor="background1" w:themeShade="A6"/>
              <w:rPrChange w:id="745" w:author="Seungjin Baek" w:date="2016-09-30T11:56:00Z">
                <w:rPr/>
              </w:rPrChange>
            </w:rPr>
            <w:delText>As stated in Section 2, seller records with zero listing has been removed from analysis and they were automatically labeled as ‘New User</w:delText>
          </w:r>
        </w:del>
      </w:ins>
      <w:ins w:id="746" w:author="S B" w:date="2016-09-07T22:21:00Z">
        <w:del w:id="747" w:author="Seungjin Baek" w:date="2016-09-30T16:25:00Z">
          <w:r w:rsidRPr="003B693F" w:rsidDel="00351AB9">
            <w:rPr>
              <w:color w:val="A6A6A6" w:themeColor="background1" w:themeShade="A6"/>
              <w:rPrChange w:id="748" w:author="Seungjin Baek" w:date="2016-09-30T11:56:00Z">
                <w:rPr/>
              </w:rPrChange>
            </w:rPr>
            <w:delText xml:space="preserve">’ from the app usage point of view. These users could also be split into multiple groups based on </w:delText>
          </w:r>
        </w:del>
      </w:ins>
      <w:ins w:id="749" w:author="S B" w:date="2016-09-07T22:23:00Z">
        <w:del w:id="750" w:author="Seungjin Baek" w:date="2016-09-30T16:25:00Z">
          <w:r w:rsidRPr="003B693F" w:rsidDel="00351AB9">
            <w:rPr>
              <w:color w:val="A6A6A6" w:themeColor="background1" w:themeShade="A6"/>
              <w:rPrChange w:id="751" w:author="Seungjin Baek" w:date="2016-09-30T11:56:00Z">
                <w:rPr/>
              </w:rPrChange>
            </w:rPr>
            <w:delText>the feature ‘</w:delText>
          </w:r>
          <w:r w:rsidRPr="003B693F" w:rsidDel="00351AB9">
            <w:rPr>
              <w:rFonts w:asciiTheme="majorHAnsi" w:hAnsiTheme="majorHAnsi"/>
              <w:color w:val="A6A6A6" w:themeColor="background1" w:themeShade="A6"/>
              <w:rPrChange w:id="752" w:author="Seungjin Baek" w:date="2016-09-30T11:56:00Z">
                <w:rPr/>
              </w:rPrChange>
            </w:rPr>
            <w:delText>time_on_site</w:delText>
          </w:r>
          <w:r w:rsidRPr="003B693F" w:rsidDel="00351AB9">
            <w:rPr>
              <w:color w:val="A6A6A6" w:themeColor="background1" w:themeShade="A6"/>
              <w:rPrChange w:id="753" w:author="Seungjin Baek" w:date="2016-09-30T11:56:00Z">
                <w:rPr/>
              </w:rPrChange>
            </w:rPr>
            <w:delText>’</w:delText>
          </w:r>
        </w:del>
      </w:ins>
      <w:ins w:id="754" w:author="S B" w:date="2016-09-07T22:21:00Z">
        <w:del w:id="755" w:author="Seungjin Baek" w:date="2016-09-30T16:25:00Z">
          <w:r w:rsidRPr="003B693F" w:rsidDel="00351AB9">
            <w:rPr>
              <w:color w:val="A6A6A6" w:themeColor="background1" w:themeShade="A6"/>
              <w:rPrChange w:id="756" w:author="Seungjin Baek" w:date="2016-09-30T11:56:00Z">
                <w:rPr/>
              </w:rPrChange>
            </w:rPr>
            <w:delText>, but</w:delText>
          </w:r>
        </w:del>
      </w:ins>
      <w:ins w:id="757" w:author="S B" w:date="2016-09-07T22:23:00Z">
        <w:del w:id="758" w:author="Seungjin Baek" w:date="2016-09-30T16:25:00Z">
          <w:r w:rsidRPr="003B693F" w:rsidDel="00351AB9">
            <w:rPr>
              <w:color w:val="A6A6A6" w:themeColor="background1" w:themeShade="A6"/>
              <w:rPrChange w:id="759" w:author="Seungjin Baek" w:date="2016-09-30T11:56:00Z">
                <w:rPr/>
              </w:rPrChange>
            </w:rPr>
            <w:delText>,</w:delText>
          </w:r>
        </w:del>
      </w:ins>
      <w:ins w:id="760" w:author="S B" w:date="2016-09-07T22:21:00Z">
        <w:del w:id="761" w:author="Seungjin Baek" w:date="2016-09-30T16:25:00Z">
          <w:r w:rsidRPr="003B693F" w:rsidDel="00351AB9">
            <w:rPr>
              <w:color w:val="A6A6A6" w:themeColor="background1" w:themeShade="A6"/>
              <w:rPrChange w:id="762" w:author="Seungjin Baek" w:date="2016-09-30T11:56:00Z">
                <w:rPr/>
              </w:rPrChange>
            </w:rPr>
            <w:delText xml:space="preserve"> for </w:delText>
          </w:r>
        </w:del>
      </w:ins>
      <w:ins w:id="763" w:author="S B" w:date="2016-09-07T22:23:00Z">
        <w:del w:id="764" w:author="Seungjin Baek" w:date="2016-09-30T16:25:00Z">
          <w:r w:rsidRPr="003B693F" w:rsidDel="00351AB9">
            <w:rPr>
              <w:color w:val="A6A6A6" w:themeColor="background1" w:themeShade="A6"/>
              <w:rPrChange w:id="765" w:author="Seungjin Baek" w:date="2016-09-30T11:56:00Z">
                <w:rPr/>
              </w:rPrChange>
            </w:rPr>
            <w:delText>the simplicity of the analysis, were assumed to be in one group.</w:delText>
          </w:r>
        </w:del>
      </w:ins>
      <w:ins w:id="766" w:author="S B" w:date="2016-09-07T22:25:00Z">
        <w:del w:id="767" w:author="Seungjin Baek" w:date="2016-09-30T16:25:00Z">
          <w:r w:rsidRPr="003B693F" w:rsidDel="00351AB9">
            <w:rPr>
              <w:color w:val="A6A6A6" w:themeColor="background1" w:themeShade="A6"/>
              <w:rPrChange w:id="768" w:author="Seungjin Baek" w:date="2016-09-30T11:56:00Z">
                <w:rPr/>
              </w:rPrChange>
            </w:rPr>
            <w:delText xml:space="preserve"> </w:delText>
          </w:r>
        </w:del>
      </w:ins>
    </w:p>
    <w:p w14:paraId="73D95CA5" w14:textId="27C364C8" w:rsidR="003B4B85" w:rsidRPr="003B693F" w:rsidDel="00351AB9" w:rsidRDefault="003B4B85">
      <w:pPr>
        <w:rPr>
          <w:ins w:id="769" w:author="S B" w:date="2016-09-07T22:25:00Z"/>
          <w:del w:id="770" w:author="Seungjin Baek" w:date="2016-09-30T16:25:00Z"/>
          <w:color w:val="A6A6A6" w:themeColor="background1" w:themeShade="A6"/>
          <w:rPrChange w:id="771" w:author="Seungjin Baek" w:date="2016-09-30T11:56:00Z">
            <w:rPr>
              <w:ins w:id="772" w:author="S B" w:date="2016-09-07T22:25:00Z"/>
              <w:del w:id="773" w:author="Seungjin Baek" w:date="2016-09-30T16:25:00Z"/>
            </w:rPr>
          </w:rPrChange>
        </w:rPr>
        <w:pPrChange w:id="774" w:author="S B" w:date="2016-07-07T22:46:00Z">
          <w:pPr>
            <w:pStyle w:val="Heading2"/>
          </w:pPr>
        </w:pPrChange>
      </w:pPr>
    </w:p>
    <w:p w14:paraId="2096F231" w14:textId="5FB6BA95" w:rsidR="003B4B85" w:rsidRPr="003B693F" w:rsidDel="00351AB9" w:rsidRDefault="003B4B85">
      <w:pPr>
        <w:rPr>
          <w:ins w:id="775" w:author="S B" w:date="2016-07-07T22:46:00Z"/>
          <w:del w:id="776" w:author="Seungjin Baek" w:date="2016-09-30T16:25:00Z"/>
          <w:color w:val="A6A6A6" w:themeColor="background1" w:themeShade="A6"/>
          <w:rPrChange w:id="777" w:author="Seungjin Baek" w:date="2016-09-30T11:56:00Z">
            <w:rPr>
              <w:ins w:id="778" w:author="S B" w:date="2016-07-07T22:46:00Z"/>
              <w:del w:id="779" w:author="Seungjin Baek" w:date="2016-09-30T16:25:00Z"/>
            </w:rPr>
          </w:rPrChange>
        </w:rPr>
        <w:pPrChange w:id="780" w:author="S B" w:date="2016-07-07T22:46:00Z">
          <w:pPr>
            <w:pStyle w:val="Heading2"/>
          </w:pPr>
        </w:pPrChange>
      </w:pPr>
      <w:ins w:id="781" w:author="S B" w:date="2016-09-07T22:25:00Z">
        <w:del w:id="782" w:author="Seungjin Baek" w:date="2016-09-30T16:25:00Z">
          <w:r w:rsidRPr="003B693F" w:rsidDel="00351AB9">
            <w:rPr>
              <w:color w:val="A6A6A6" w:themeColor="background1" w:themeShade="A6"/>
              <w:rPrChange w:id="783" w:author="Seungjin Baek" w:date="2016-09-30T11:56:00Z">
                <w:rPr/>
              </w:rPrChange>
            </w:rPr>
            <w:delText>With remaining active user data, I have combined two features of ‘</w:delText>
          </w:r>
          <w:r w:rsidRPr="003B693F" w:rsidDel="00351AB9">
            <w:rPr>
              <w:rFonts w:asciiTheme="majorHAnsi" w:hAnsiTheme="majorHAnsi"/>
              <w:color w:val="A6A6A6" w:themeColor="background1" w:themeShade="A6"/>
              <w:rPrChange w:id="784" w:author="Seungjin Baek" w:date="2016-09-30T11:56:00Z">
                <w:rPr/>
              </w:rPrChange>
            </w:rPr>
            <w:delText>time_on_site</w:delText>
          </w:r>
          <w:r w:rsidRPr="003B693F" w:rsidDel="00351AB9">
            <w:rPr>
              <w:color w:val="A6A6A6" w:themeColor="background1" w:themeShade="A6"/>
              <w:rPrChange w:id="785" w:author="Seungjin Baek" w:date="2016-09-30T11:56:00Z">
                <w:rPr/>
              </w:rPrChange>
            </w:rPr>
            <w:delText>’ and ‘</w:delText>
          </w:r>
          <w:r w:rsidRPr="003B693F" w:rsidDel="00351AB9">
            <w:rPr>
              <w:rFonts w:asciiTheme="majorHAnsi" w:hAnsiTheme="majorHAnsi"/>
              <w:color w:val="A6A6A6" w:themeColor="background1" w:themeShade="A6"/>
              <w:rPrChange w:id="786" w:author="Seungjin Baek" w:date="2016-09-30T11:56:00Z">
                <w:rPr/>
              </w:rPrChange>
            </w:rPr>
            <w:delText>listing</w:delText>
          </w:r>
          <w:r w:rsidRPr="003B693F" w:rsidDel="00351AB9">
            <w:rPr>
              <w:color w:val="A6A6A6" w:themeColor="background1" w:themeShade="A6"/>
              <w:rPrChange w:id="787" w:author="Seungjin Baek" w:date="2016-09-30T11:56:00Z">
                <w:rPr/>
              </w:rPrChange>
            </w:rPr>
            <w:delText xml:space="preserve">’ to create </w:delText>
          </w:r>
        </w:del>
      </w:ins>
      <w:ins w:id="788" w:author="S B" w:date="2016-09-07T22:26:00Z">
        <w:del w:id="789" w:author="Seungjin Baek" w:date="2016-09-30T16:25:00Z">
          <w:r w:rsidRPr="003B693F" w:rsidDel="00351AB9">
            <w:rPr>
              <w:color w:val="A6A6A6" w:themeColor="background1" w:themeShade="A6"/>
              <w:rPrChange w:id="790" w:author="Seungjin Baek" w:date="2016-09-30T11:56:00Z">
                <w:rPr/>
              </w:rPrChange>
            </w:rPr>
            <w:delText>a new feature ‘</w:delText>
          </w:r>
          <w:r w:rsidRPr="003B693F" w:rsidDel="00351AB9">
            <w:rPr>
              <w:rFonts w:asciiTheme="majorHAnsi" w:hAnsiTheme="majorHAnsi"/>
              <w:color w:val="A6A6A6" w:themeColor="background1" w:themeShade="A6"/>
              <w:rPrChange w:id="791" w:author="Seungjin Baek" w:date="2016-09-30T11:56:00Z">
                <w:rPr/>
              </w:rPrChange>
            </w:rPr>
            <w:delText>listing_per_day</w:delText>
          </w:r>
          <w:r w:rsidRPr="003B693F" w:rsidDel="00351AB9">
            <w:rPr>
              <w:color w:val="A6A6A6" w:themeColor="background1" w:themeShade="A6"/>
              <w:rPrChange w:id="792" w:author="Seungjin Baek" w:date="2016-09-30T11:56:00Z">
                <w:rPr/>
              </w:rPrChange>
            </w:rPr>
            <w:delText xml:space="preserve">.’ This </w:delText>
          </w:r>
        </w:del>
      </w:ins>
      <w:ins w:id="793" w:author="S B" w:date="2016-09-07T22:27:00Z">
        <w:del w:id="794" w:author="Seungjin Baek" w:date="2016-09-30T16:25:00Z">
          <w:r w:rsidR="00F07465" w:rsidRPr="003B693F" w:rsidDel="00351AB9">
            <w:rPr>
              <w:color w:val="A6A6A6" w:themeColor="background1" w:themeShade="A6"/>
              <w:rPrChange w:id="795" w:author="Seungjin Baek" w:date="2016-09-30T11:56:00Z">
                <w:rPr/>
              </w:rPrChange>
            </w:rPr>
            <w:delText xml:space="preserve">combined </w:delText>
          </w:r>
        </w:del>
      </w:ins>
      <w:ins w:id="796" w:author="S B" w:date="2016-09-07T22:26:00Z">
        <w:del w:id="797" w:author="Seungjin Baek" w:date="2016-09-30T16:25:00Z">
          <w:r w:rsidRPr="003B693F" w:rsidDel="00351AB9">
            <w:rPr>
              <w:color w:val="A6A6A6" w:themeColor="background1" w:themeShade="A6"/>
              <w:rPrChange w:id="798" w:author="Seungjin Baek" w:date="2016-09-30T11:56:00Z">
                <w:rPr/>
              </w:rPrChange>
            </w:rPr>
            <w:delText>new feature will</w:delText>
          </w:r>
        </w:del>
      </w:ins>
      <w:ins w:id="799" w:author="S B" w:date="2016-09-07T22:27:00Z">
        <w:del w:id="800" w:author="Seungjin Baek" w:date="2016-09-30T16:25:00Z">
          <w:r w:rsidR="00F07465" w:rsidRPr="003B693F" w:rsidDel="00351AB9">
            <w:rPr>
              <w:color w:val="A6A6A6" w:themeColor="background1" w:themeShade="A6"/>
              <w:rPrChange w:id="801" w:author="Seungjin Baek" w:date="2016-09-30T11:56:00Z">
                <w:rPr/>
              </w:rPrChange>
            </w:rPr>
            <w:delText xml:space="preserve"> be defined by the number of listing divided by the total time after the initial installation of the app for each user.</w:delText>
          </w:r>
        </w:del>
      </w:ins>
      <w:ins w:id="802" w:author="S B" w:date="2016-09-07T22:28:00Z">
        <w:del w:id="803" w:author="Seungjin Baek" w:date="2016-09-30T16:25:00Z">
          <w:r w:rsidR="00F07465" w:rsidRPr="003B693F" w:rsidDel="00351AB9">
            <w:rPr>
              <w:color w:val="A6A6A6" w:themeColor="background1" w:themeShade="A6"/>
              <w:rPrChange w:id="804" w:author="Seungjin Baek" w:date="2016-09-30T11:56:00Z">
                <w:rPr/>
              </w:rPrChange>
            </w:rPr>
            <w:delText xml:space="preserve"> This will reduce the </w:delText>
          </w:r>
        </w:del>
      </w:ins>
      <w:ins w:id="805" w:author="S B" w:date="2016-09-07T22:29:00Z">
        <w:del w:id="806" w:author="Seungjin Baek" w:date="2016-09-30T16:25:00Z">
          <w:r w:rsidR="00F07465" w:rsidRPr="003B693F" w:rsidDel="00351AB9">
            <w:rPr>
              <w:color w:val="A6A6A6" w:themeColor="background1" w:themeShade="A6"/>
              <w:rPrChange w:id="807" w:author="Seungjin Baek" w:date="2016-09-30T11:56:00Z">
                <w:rPr/>
              </w:rPrChange>
            </w:rPr>
            <w:delText xml:space="preserve">total </w:delText>
          </w:r>
        </w:del>
      </w:ins>
      <w:ins w:id="808" w:author="S B" w:date="2016-09-07T22:28:00Z">
        <w:del w:id="809" w:author="Seungjin Baek" w:date="2016-09-30T16:25:00Z">
          <w:r w:rsidR="00F07465" w:rsidRPr="003B693F" w:rsidDel="00351AB9">
            <w:rPr>
              <w:color w:val="A6A6A6" w:themeColor="background1" w:themeShade="A6"/>
              <w:rPrChange w:id="810" w:author="Seungjin Baek" w:date="2016-09-30T11:56:00Z">
                <w:rPr/>
              </w:rPrChange>
            </w:rPr>
            <w:delText xml:space="preserve">number of features and normalize the listing numbers </w:delText>
          </w:r>
        </w:del>
      </w:ins>
      <w:ins w:id="811" w:author="S B" w:date="2016-09-07T22:30:00Z">
        <w:del w:id="812" w:author="Seungjin Baek" w:date="2016-09-30T16:25:00Z">
          <w:r w:rsidR="00F07465" w:rsidRPr="003B693F" w:rsidDel="00351AB9">
            <w:rPr>
              <w:color w:val="A6A6A6" w:themeColor="background1" w:themeShade="A6"/>
              <w:rPrChange w:id="813" w:author="Seungjin Baek" w:date="2016-09-30T11:56:00Z">
                <w:rPr/>
              </w:rPrChange>
            </w:rPr>
            <w:delText>with the usage time of the app.</w:delText>
          </w:r>
        </w:del>
      </w:ins>
    </w:p>
    <w:p w14:paraId="1ED44BC8" w14:textId="77777777" w:rsidR="00A118A2" w:rsidRDefault="00A118A2">
      <w:pPr>
        <w:rPr>
          <w:ins w:id="814" w:author="Seungjin Baek" w:date="2016-09-30T11:56:00Z"/>
        </w:rPr>
        <w:pPrChange w:id="815" w:author="S B" w:date="2016-07-07T22:46:00Z">
          <w:pPr>
            <w:pStyle w:val="Heading2"/>
          </w:pPr>
        </w:pPrChange>
      </w:pPr>
    </w:p>
    <w:p w14:paraId="1344949D" w14:textId="77777777" w:rsidR="003B693F" w:rsidRDefault="003B693F" w:rsidP="003B693F">
      <w:pPr>
        <w:rPr>
          <w:ins w:id="816" w:author="Seungjin Baek" w:date="2016-09-30T11:56:00Z"/>
          <w:rFonts w:eastAsia="Malgun Gothic"/>
          <w:lang w:eastAsia="ko-KR"/>
        </w:rPr>
      </w:pPr>
      <w:ins w:id="817" w:author="Seungjin Baek" w:date="2016-09-30T11:56:00Z">
        <w:r>
          <w:rPr>
            <w:rFonts w:eastAsia="Malgun Gothic"/>
            <w:lang w:eastAsia="ko-KR"/>
          </w:rPr>
          <w:t>As presented in the previous section, the dataset contains 11 features. By using the principal component analysis (PCA), we can reduce the number of features to a reasonable number without losing too much of the integrity of the data. It is an engineer’s discretion to select number of principal components after process the original data using PCA, but it is conventional to select up to three PCs as three dimensional data can be easily visualized and therefore its clusters can also be visually inspected and assessed.</w:t>
        </w:r>
      </w:ins>
    </w:p>
    <w:p w14:paraId="51570AC2" w14:textId="77777777" w:rsidR="003B693F" w:rsidRDefault="003B693F">
      <w:pPr>
        <w:rPr>
          <w:ins w:id="818" w:author="Seungjin Baek" w:date="2016-09-30T11:05:00Z"/>
        </w:rPr>
        <w:pPrChange w:id="819" w:author="S B" w:date="2016-07-07T22:46:00Z">
          <w:pPr>
            <w:pStyle w:val="Heading2"/>
          </w:pPr>
        </w:pPrChange>
      </w:pPr>
    </w:p>
    <w:p w14:paraId="548373B8" w14:textId="77777777" w:rsidR="00D30B7A" w:rsidRPr="00055129" w:rsidRDefault="00D30B7A" w:rsidP="00D30B7A">
      <w:pPr>
        <w:pStyle w:val="ListParagraph"/>
        <w:numPr>
          <w:ilvl w:val="0"/>
          <w:numId w:val="12"/>
        </w:numPr>
        <w:rPr>
          <w:ins w:id="820" w:author="Seungjin Baek" w:date="2016-09-30T11:05:00Z"/>
          <w:rFonts w:eastAsia="Malgun Gothic"/>
          <w:lang w:eastAsia="ko-KR"/>
        </w:rPr>
      </w:pPr>
      <w:ins w:id="821" w:author="Seungjin Baek" w:date="2016-09-30T11:05:00Z">
        <w:r w:rsidRPr="00055129">
          <w:rPr>
            <w:rFonts w:eastAsia="Malgun Gothic"/>
            <w:lang w:eastAsia="ko-KR"/>
          </w:rPr>
          <w:t>Feature selection</w:t>
        </w:r>
      </w:ins>
    </w:p>
    <w:p w14:paraId="51FB4750" w14:textId="77777777" w:rsidR="00D30B7A" w:rsidRDefault="00D30B7A" w:rsidP="00D30B7A">
      <w:pPr>
        <w:ind w:left="720"/>
        <w:rPr>
          <w:ins w:id="822" w:author="Seungjin Baek" w:date="2016-09-30T11:05:00Z"/>
          <w:rFonts w:eastAsia="Malgun Gothic"/>
          <w:lang w:eastAsia="ko-KR"/>
        </w:rPr>
      </w:pPr>
      <w:ins w:id="823" w:author="Seungjin Baek" w:date="2016-09-30T11:05:00Z">
        <w:r>
          <w:rPr>
            <w:rFonts w:eastAsia="Malgun Gothic"/>
            <w:lang w:eastAsia="ko-KR"/>
          </w:rPr>
          <w:t xml:space="preserve">Before applying the PCA directly to the original dataset, however, it is recommended to remove or reduce the number of columns by understanding the meaning of each column and the correlations between columns. If any number of columns are strongly correlated, than they can be combined into a single feature. For the dataset in this study, the first and second column, ID and Install Date could be dropped as they only represents random identification numbers of sellers and the usage start date of each seller.  Three rating columns (positive, neutral and negative) were initially considered to be irrelevant for analysis because not all active sellers receive ratings and they are given by their buyers and hence they tend to be somewhat inconsistent, but they were added to the final assessment of PCA. </w:t>
        </w:r>
      </w:ins>
    </w:p>
    <w:p w14:paraId="2FEBB05D" w14:textId="77777777" w:rsidR="00D30B7A" w:rsidRDefault="00D30B7A" w:rsidP="00D30B7A">
      <w:pPr>
        <w:ind w:left="720"/>
        <w:rPr>
          <w:ins w:id="824" w:author="Seungjin Baek" w:date="2016-09-30T11:05:00Z"/>
          <w:rFonts w:eastAsia="Malgun Gothic"/>
          <w:lang w:eastAsia="ko-KR"/>
        </w:rPr>
      </w:pPr>
      <w:ins w:id="825" w:author="Seungjin Baek" w:date="2016-09-30T11:05:00Z">
        <w:r>
          <w:rPr>
            <w:rFonts w:eastAsia="Malgun Gothic"/>
            <w:lang w:eastAsia="ko-KR"/>
          </w:rPr>
          <w:t>The columns ‘</w:t>
        </w:r>
        <w:proofErr w:type="spellStart"/>
        <w:r>
          <w:rPr>
            <w:rFonts w:eastAsia="Malgun Gothic"/>
            <w:lang w:eastAsia="ko-KR"/>
          </w:rPr>
          <w:t>time_on_site</w:t>
        </w:r>
        <w:proofErr w:type="spellEnd"/>
        <w:r>
          <w:rPr>
            <w:rFonts w:eastAsia="Malgun Gothic"/>
            <w:lang w:eastAsia="ko-KR"/>
          </w:rPr>
          <w:t>’ and ‘listing’ were combined into a new column called ‘</w:t>
        </w:r>
        <w:proofErr w:type="spellStart"/>
        <w:r>
          <w:rPr>
            <w:rFonts w:eastAsia="Malgun Gothic"/>
            <w:lang w:eastAsia="ko-KR"/>
          </w:rPr>
          <w:t>listing_per_day</w:t>
        </w:r>
        <w:proofErr w:type="spellEnd"/>
        <w:r>
          <w:rPr>
            <w:rFonts w:eastAsia="Malgun Gothic"/>
            <w:lang w:eastAsia="ko-KR"/>
          </w:rPr>
          <w:t xml:space="preserve">’ to provide how active and how frequent the seller list the materials onto the app. </w:t>
        </w:r>
      </w:ins>
    </w:p>
    <w:p w14:paraId="7FD9B3A0" w14:textId="6209C78B" w:rsidR="00D30B7A" w:rsidRDefault="00D30B7A" w:rsidP="00D30B7A">
      <w:pPr>
        <w:ind w:left="720"/>
        <w:rPr>
          <w:ins w:id="826" w:author="Seungjin Baek" w:date="2016-09-30T11:05:00Z"/>
          <w:rFonts w:eastAsia="Malgun Gothic"/>
          <w:lang w:eastAsia="ko-KR"/>
        </w:rPr>
      </w:pPr>
      <w:ins w:id="827" w:author="Seungjin Baek" w:date="2016-09-30T11:05:00Z">
        <w:r>
          <w:rPr>
            <w:rFonts w:eastAsia="Malgun Gothic"/>
            <w:lang w:eastAsia="ko-KR"/>
          </w:rPr>
          <w:t>Now the original 11 features are reduced to 8. (</w:t>
        </w:r>
      </w:ins>
      <w:ins w:id="828" w:author="Seungjin Baek" w:date="2016-09-30T14:33:00Z">
        <w:r w:rsidR="002D7154">
          <w:rPr>
            <w:rFonts w:eastAsia="Malgun Gothic"/>
            <w:lang w:eastAsia="ko-KR"/>
          </w:rPr>
          <w:t>Table 2</w:t>
        </w:r>
      </w:ins>
      <w:ins w:id="829" w:author="Seungjin Baek" w:date="2016-09-30T11:05:00Z">
        <w:r>
          <w:rPr>
            <w:rFonts w:eastAsia="Malgun Gothic"/>
            <w:lang w:eastAsia="ko-KR"/>
          </w:rPr>
          <w:t>)</w:t>
        </w:r>
      </w:ins>
    </w:p>
    <w:p w14:paraId="5DCD0B24" w14:textId="77777777" w:rsidR="00D30B7A" w:rsidRDefault="00D30B7A" w:rsidP="00D30B7A">
      <w:pPr>
        <w:rPr>
          <w:ins w:id="830" w:author="Seungjin Baek" w:date="2016-09-30T11:05:00Z"/>
          <w:rFonts w:eastAsia="Malgun Gothic"/>
          <w:lang w:eastAsia="ko-KR"/>
        </w:rPr>
      </w:pPr>
    </w:p>
    <w:p w14:paraId="1E315466" w14:textId="284B7CD5" w:rsidR="00D30B7A" w:rsidRDefault="002D7154" w:rsidP="002D7154">
      <w:pPr>
        <w:pStyle w:val="Caption"/>
        <w:rPr>
          <w:ins w:id="831" w:author="Seungjin Baek" w:date="2016-09-30T11:05:00Z"/>
        </w:rPr>
        <w:pPrChange w:id="832" w:author="Seungjin Baek" w:date="2016-09-30T14:32:00Z">
          <w:pPr>
            <w:pStyle w:val="Caption"/>
            <w:keepNext/>
          </w:pPr>
        </w:pPrChange>
      </w:pPr>
      <w:ins w:id="833" w:author="Seungjin Baek" w:date="2016-09-30T14:32:00Z">
        <w:r>
          <w:t xml:space="preserve">Table </w:t>
        </w:r>
        <w:r>
          <w:fldChar w:fldCharType="begin"/>
        </w:r>
        <w:r>
          <w:instrText xml:space="preserve"> SEQ Table \* ARABIC </w:instrText>
        </w:r>
      </w:ins>
      <w:r>
        <w:fldChar w:fldCharType="separate"/>
      </w:r>
      <w:ins w:id="834" w:author="Seungjin Baek" w:date="2016-09-30T16:33:00Z">
        <w:r w:rsidR="00120D36">
          <w:rPr>
            <w:noProof/>
          </w:rPr>
          <w:t>2</w:t>
        </w:r>
      </w:ins>
      <w:ins w:id="835" w:author="Seungjin Baek" w:date="2016-09-30T14:32:00Z">
        <w:r>
          <w:fldChar w:fldCharType="end"/>
        </w:r>
        <w:r>
          <w:t xml:space="preserve"> List of features after feature selection</w:t>
        </w:r>
      </w:ins>
    </w:p>
    <w:tbl>
      <w:tblPr>
        <w:tblStyle w:val="TableGrid"/>
        <w:tblW w:w="0" w:type="auto"/>
        <w:tblLook w:val="04A0" w:firstRow="1" w:lastRow="0" w:firstColumn="1" w:lastColumn="0" w:noHBand="0" w:noVBand="1"/>
        <w:tblCaption w:val="Table 2 List"/>
        <w:tblPrChange w:id="836" w:author="Seungjin Baek" w:date="2016-09-30T14:28:00Z">
          <w:tblPr>
            <w:tblStyle w:val="TableGrid"/>
            <w:tblW w:w="0" w:type="auto"/>
            <w:tblLook w:val="04A0" w:firstRow="1" w:lastRow="0" w:firstColumn="1" w:lastColumn="0" w:noHBand="0" w:noVBand="1"/>
            <w:tblCaption w:val="Table 2 List"/>
          </w:tblPr>
        </w:tblPrChange>
      </w:tblPr>
      <w:tblGrid>
        <w:gridCol w:w="1310"/>
        <w:gridCol w:w="1265"/>
        <w:gridCol w:w="1403"/>
        <w:gridCol w:w="1080"/>
        <w:gridCol w:w="540"/>
        <w:gridCol w:w="720"/>
        <w:gridCol w:w="540"/>
        <w:gridCol w:w="1350"/>
        <w:tblGridChange w:id="837">
          <w:tblGrid>
            <w:gridCol w:w="1310"/>
            <w:gridCol w:w="1265"/>
            <w:gridCol w:w="1403"/>
            <w:gridCol w:w="1080"/>
            <w:gridCol w:w="851"/>
            <w:gridCol w:w="841"/>
            <w:gridCol w:w="733"/>
            <w:gridCol w:w="1373"/>
          </w:tblGrid>
        </w:tblGridChange>
      </w:tblGrid>
      <w:tr w:rsidR="00E37BBA" w:rsidRPr="00830B57" w14:paraId="1AD9B70C" w14:textId="77777777" w:rsidTr="00E37BBA">
        <w:trPr>
          <w:ins w:id="838" w:author="Seungjin Baek" w:date="2016-09-30T11:05:00Z"/>
        </w:trPr>
        <w:tc>
          <w:tcPr>
            <w:tcW w:w="1310" w:type="dxa"/>
            <w:tcPrChange w:id="839" w:author="Seungjin Baek" w:date="2016-09-30T14:28:00Z">
              <w:tcPr>
                <w:tcW w:w="1310" w:type="dxa"/>
              </w:tcPr>
            </w:tcPrChange>
          </w:tcPr>
          <w:p w14:paraId="657F8B3E" w14:textId="77777777" w:rsidR="00D30B7A" w:rsidRPr="00055129" w:rsidRDefault="00D30B7A" w:rsidP="005C067B">
            <w:pPr>
              <w:rPr>
                <w:ins w:id="840" w:author="Seungjin Baek" w:date="2016-09-30T11:05:00Z"/>
                <w:rFonts w:asciiTheme="majorHAnsi" w:eastAsia="Malgun Gothic" w:hAnsiTheme="majorHAnsi"/>
                <w:sz w:val="18"/>
                <w:szCs w:val="18"/>
                <w:lang w:eastAsia="ko-KR"/>
              </w:rPr>
            </w:pPr>
            <w:proofErr w:type="spellStart"/>
            <w:ins w:id="841" w:author="Seungjin Baek" w:date="2016-09-30T11:05:00Z">
              <w:r>
                <w:rPr>
                  <w:rFonts w:asciiTheme="majorHAnsi" w:eastAsia="Malgun Gothic" w:hAnsiTheme="majorHAnsi"/>
                  <w:sz w:val="18"/>
                  <w:szCs w:val="18"/>
                  <w:lang w:eastAsia="ko-KR"/>
                </w:rPr>
                <w:t>p</w:t>
              </w:r>
              <w:r w:rsidRPr="00055129">
                <w:rPr>
                  <w:rFonts w:asciiTheme="majorHAnsi" w:eastAsia="Malgun Gothic" w:hAnsiTheme="majorHAnsi"/>
                  <w:sz w:val="18"/>
                  <w:szCs w:val="18"/>
                  <w:lang w:eastAsia="ko-KR"/>
                </w:rPr>
                <w:t>ositive_rating</w:t>
              </w:r>
              <w:proofErr w:type="spellEnd"/>
            </w:ins>
          </w:p>
        </w:tc>
        <w:tc>
          <w:tcPr>
            <w:tcW w:w="1265" w:type="dxa"/>
            <w:tcPrChange w:id="842" w:author="Seungjin Baek" w:date="2016-09-30T14:28:00Z">
              <w:tcPr>
                <w:tcW w:w="1265" w:type="dxa"/>
              </w:tcPr>
            </w:tcPrChange>
          </w:tcPr>
          <w:p w14:paraId="690DC095" w14:textId="77777777" w:rsidR="00D30B7A" w:rsidRPr="00055129" w:rsidRDefault="00D30B7A" w:rsidP="005C067B">
            <w:pPr>
              <w:rPr>
                <w:ins w:id="843" w:author="Seungjin Baek" w:date="2016-09-30T11:05:00Z"/>
                <w:rFonts w:asciiTheme="majorHAnsi" w:eastAsia="Malgun Gothic" w:hAnsiTheme="majorHAnsi"/>
                <w:sz w:val="18"/>
                <w:szCs w:val="18"/>
                <w:lang w:eastAsia="ko-KR"/>
              </w:rPr>
            </w:pPr>
            <w:proofErr w:type="spellStart"/>
            <w:ins w:id="844" w:author="Seungjin Baek" w:date="2016-09-30T11:05:00Z">
              <w:r>
                <w:rPr>
                  <w:rFonts w:asciiTheme="majorHAnsi" w:eastAsia="Malgun Gothic" w:hAnsiTheme="majorHAnsi"/>
                  <w:sz w:val="18"/>
                  <w:szCs w:val="18"/>
                  <w:lang w:eastAsia="ko-KR"/>
                </w:rPr>
                <w:t>n</w:t>
              </w:r>
              <w:r w:rsidRPr="00055129">
                <w:rPr>
                  <w:rFonts w:asciiTheme="majorHAnsi" w:eastAsia="Malgun Gothic" w:hAnsiTheme="majorHAnsi"/>
                  <w:sz w:val="18"/>
                  <w:szCs w:val="18"/>
                  <w:lang w:eastAsia="ko-KR"/>
                </w:rPr>
                <w:t>eutral_rating</w:t>
              </w:r>
              <w:proofErr w:type="spellEnd"/>
            </w:ins>
          </w:p>
        </w:tc>
        <w:tc>
          <w:tcPr>
            <w:tcW w:w="1403" w:type="dxa"/>
            <w:tcPrChange w:id="845" w:author="Seungjin Baek" w:date="2016-09-30T14:28:00Z">
              <w:tcPr>
                <w:tcW w:w="1403" w:type="dxa"/>
              </w:tcPr>
            </w:tcPrChange>
          </w:tcPr>
          <w:p w14:paraId="4FA20605" w14:textId="77777777" w:rsidR="00D30B7A" w:rsidRPr="00055129" w:rsidRDefault="00D30B7A" w:rsidP="005C067B">
            <w:pPr>
              <w:rPr>
                <w:ins w:id="846" w:author="Seungjin Baek" w:date="2016-09-30T11:05:00Z"/>
                <w:rFonts w:asciiTheme="majorHAnsi" w:eastAsia="Malgun Gothic" w:hAnsiTheme="majorHAnsi"/>
                <w:sz w:val="18"/>
                <w:szCs w:val="18"/>
                <w:lang w:eastAsia="ko-KR"/>
              </w:rPr>
            </w:pPr>
            <w:proofErr w:type="spellStart"/>
            <w:ins w:id="847" w:author="Seungjin Baek" w:date="2016-09-30T11:05:00Z">
              <w:r>
                <w:rPr>
                  <w:rFonts w:asciiTheme="majorHAnsi" w:eastAsia="Malgun Gothic" w:hAnsiTheme="majorHAnsi"/>
                  <w:sz w:val="18"/>
                  <w:szCs w:val="18"/>
                  <w:lang w:eastAsia="ko-KR"/>
                </w:rPr>
                <w:t>n</w:t>
              </w:r>
              <w:r w:rsidRPr="00055129">
                <w:rPr>
                  <w:rFonts w:asciiTheme="majorHAnsi" w:eastAsia="Malgun Gothic" w:hAnsiTheme="majorHAnsi"/>
                  <w:sz w:val="18"/>
                  <w:szCs w:val="18"/>
                  <w:lang w:eastAsia="ko-KR"/>
                </w:rPr>
                <w:t>egative_rating</w:t>
              </w:r>
              <w:proofErr w:type="spellEnd"/>
            </w:ins>
          </w:p>
        </w:tc>
        <w:tc>
          <w:tcPr>
            <w:tcW w:w="1080" w:type="dxa"/>
            <w:tcPrChange w:id="848" w:author="Seungjin Baek" w:date="2016-09-30T14:28:00Z">
              <w:tcPr>
                <w:tcW w:w="1080" w:type="dxa"/>
              </w:tcPr>
            </w:tcPrChange>
          </w:tcPr>
          <w:p w14:paraId="15CDCB41" w14:textId="77777777" w:rsidR="00D30B7A" w:rsidRPr="00055129" w:rsidRDefault="00D30B7A" w:rsidP="005C067B">
            <w:pPr>
              <w:rPr>
                <w:ins w:id="849" w:author="Seungjin Baek" w:date="2016-09-30T11:05:00Z"/>
                <w:rFonts w:asciiTheme="majorHAnsi" w:eastAsia="Malgun Gothic" w:hAnsiTheme="majorHAnsi"/>
                <w:sz w:val="18"/>
                <w:szCs w:val="18"/>
                <w:lang w:eastAsia="ko-KR"/>
              </w:rPr>
            </w:pPr>
            <w:proofErr w:type="spellStart"/>
            <w:ins w:id="850" w:author="Seungjin Baek" w:date="2016-09-30T11:05:00Z">
              <w:r>
                <w:rPr>
                  <w:rFonts w:asciiTheme="majorHAnsi" w:eastAsia="Malgun Gothic" w:hAnsiTheme="majorHAnsi"/>
                  <w:sz w:val="18"/>
                  <w:szCs w:val="18"/>
                  <w:lang w:eastAsia="ko-KR"/>
                </w:rPr>
                <w:t>l</w:t>
              </w:r>
              <w:r w:rsidRPr="00055129">
                <w:rPr>
                  <w:rFonts w:asciiTheme="majorHAnsi" w:eastAsia="Malgun Gothic" w:hAnsiTheme="majorHAnsi"/>
                  <w:sz w:val="18"/>
                  <w:szCs w:val="18"/>
                  <w:lang w:eastAsia="ko-KR"/>
                </w:rPr>
                <w:t>isting_gmv</w:t>
              </w:r>
              <w:proofErr w:type="spellEnd"/>
            </w:ins>
          </w:p>
        </w:tc>
        <w:tc>
          <w:tcPr>
            <w:tcW w:w="540" w:type="dxa"/>
            <w:tcPrChange w:id="851" w:author="Seungjin Baek" w:date="2016-09-30T14:28:00Z">
              <w:tcPr>
                <w:tcW w:w="851" w:type="dxa"/>
              </w:tcPr>
            </w:tcPrChange>
          </w:tcPr>
          <w:p w14:paraId="12FB4380" w14:textId="77777777" w:rsidR="00D30B7A" w:rsidRPr="00055129" w:rsidRDefault="00D30B7A" w:rsidP="005C067B">
            <w:pPr>
              <w:rPr>
                <w:ins w:id="852" w:author="Seungjin Baek" w:date="2016-09-30T11:05:00Z"/>
                <w:rFonts w:asciiTheme="majorHAnsi" w:eastAsia="Malgun Gothic" w:hAnsiTheme="majorHAnsi"/>
                <w:sz w:val="18"/>
                <w:szCs w:val="18"/>
                <w:lang w:eastAsia="ko-KR"/>
              </w:rPr>
            </w:pPr>
            <w:ins w:id="853" w:author="Seungjin Baek" w:date="2016-09-30T11:05:00Z">
              <w:r>
                <w:rPr>
                  <w:rFonts w:asciiTheme="majorHAnsi" w:eastAsia="Malgun Gothic" w:hAnsiTheme="majorHAnsi"/>
                  <w:sz w:val="18"/>
                  <w:szCs w:val="18"/>
                  <w:lang w:eastAsia="ko-KR"/>
                </w:rPr>
                <w:t>s</w:t>
              </w:r>
              <w:r w:rsidRPr="00055129">
                <w:rPr>
                  <w:rFonts w:asciiTheme="majorHAnsi" w:eastAsia="Malgun Gothic" w:hAnsiTheme="majorHAnsi"/>
                  <w:sz w:val="18"/>
                  <w:szCs w:val="18"/>
                  <w:lang w:eastAsia="ko-KR"/>
                </w:rPr>
                <w:t>ale</w:t>
              </w:r>
            </w:ins>
          </w:p>
        </w:tc>
        <w:tc>
          <w:tcPr>
            <w:tcW w:w="720" w:type="dxa"/>
            <w:tcPrChange w:id="854" w:author="Seungjin Baek" w:date="2016-09-30T14:28:00Z">
              <w:tcPr>
                <w:tcW w:w="841" w:type="dxa"/>
              </w:tcPr>
            </w:tcPrChange>
          </w:tcPr>
          <w:p w14:paraId="4C593288" w14:textId="77777777" w:rsidR="00D30B7A" w:rsidRPr="00055129" w:rsidRDefault="00D30B7A" w:rsidP="005C067B">
            <w:pPr>
              <w:rPr>
                <w:ins w:id="855" w:author="Seungjin Baek" w:date="2016-09-30T11:05:00Z"/>
                <w:rFonts w:asciiTheme="majorHAnsi" w:eastAsia="Malgun Gothic" w:hAnsiTheme="majorHAnsi"/>
                <w:sz w:val="18"/>
                <w:szCs w:val="18"/>
                <w:lang w:eastAsia="ko-KR"/>
              </w:rPr>
            </w:pPr>
            <w:ins w:id="856" w:author="Seungjin Baek" w:date="2016-09-30T11:05:00Z">
              <w:r>
                <w:rPr>
                  <w:rFonts w:asciiTheme="majorHAnsi" w:eastAsia="Malgun Gothic" w:hAnsiTheme="majorHAnsi"/>
                  <w:sz w:val="18"/>
                  <w:szCs w:val="18"/>
                  <w:lang w:eastAsia="ko-KR"/>
                </w:rPr>
                <w:t>b</w:t>
              </w:r>
              <w:r w:rsidRPr="00055129">
                <w:rPr>
                  <w:rFonts w:asciiTheme="majorHAnsi" w:eastAsia="Malgun Gothic" w:hAnsiTheme="majorHAnsi"/>
                  <w:sz w:val="18"/>
                  <w:szCs w:val="18"/>
                  <w:lang w:eastAsia="ko-KR"/>
                </w:rPr>
                <w:t>uyers</w:t>
              </w:r>
            </w:ins>
          </w:p>
        </w:tc>
        <w:tc>
          <w:tcPr>
            <w:tcW w:w="540" w:type="dxa"/>
            <w:tcPrChange w:id="857" w:author="Seungjin Baek" w:date="2016-09-30T14:28:00Z">
              <w:tcPr>
                <w:tcW w:w="733" w:type="dxa"/>
              </w:tcPr>
            </w:tcPrChange>
          </w:tcPr>
          <w:p w14:paraId="14F46B9E" w14:textId="77777777" w:rsidR="00D30B7A" w:rsidRPr="00055129" w:rsidRDefault="00D30B7A" w:rsidP="005C067B">
            <w:pPr>
              <w:rPr>
                <w:ins w:id="858" w:author="Seungjin Baek" w:date="2016-09-30T11:05:00Z"/>
                <w:rFonts w:asciiTheme="majorHAnsi" w:eastAsia="Malgun Gothic" w:hAnsiTheme="majorHAnsi"/>
                <w:sz w:val="18"/>
                <w:szCs w:val="18"/>
                <w:lang w:eastAsia="ko-KR"/>
              </w:rPr>
            </w:pPr>
            <w:proofErr w:type="spellStart"/>
            <w:ins w:id="859" w:author="Seungjin Baek" w:date="2016-09-30T11:05:00Z">
              <w:r>
                <w:rPr>
                  <w:rFonts w:asciiTheme="majorHAnsi" w:eastAsia="Malgun Gothic" w:hAnsiTheme="majorHAnsi"/>
                  <w:sz w:val="18"/>
                  <w:szCs w:val="18"/>
                  <w:lang w:eastAsia="ko-KR"/>
                </w:rPr>
                <w:t>g</w:t>
              </w:r>
              <w:r w:rsidRPr="00055129">
                <w:rPr>
                  <w:rFonts w:asciiTheme="majorHAnsi" w:eastAsia="Malgun Gothic" w:hAnsiTheme="majorHAnsi"/>
                  <w:sz w:val="18"/>
                  <w:szCs w:val="18"/>
                  <w:lang w:eastAsia="ko-KR"/>
                </w:rPr>
                <w:t>mv</w:t>
              </w:r>
              <w:proofErr w:type="spellEnd"/>
            </w:ins>
          </w:p>
        </w:tc>
        <w:tc>
          <w:tcPr>
            <w:tcW w:w="1350" w:type="dxa"/>
            <w:tcPrChange w:id="860" w:author="Seungjin Baek" w:date="2016-09-30T14:28:00Z">
              <w:tcPr>
                <w:tcW w:w="1373" w:type="dxa"/>
              </w:tcPr>
            </w:tcPrChange>
          </w:tcPr>
          <w:p w14:paraId="7FD14890" w14:textId="77777777" w:rsidR="00D30B7A" w:rsidRPr="00055129" w:rsidRDefault="00D30B7A" w:rsidP="005C067B">
            <w:pPr>
              <w:rPr>
                <w:ins w:id="861" w:author="Seungjin Baek" w:date="2016-09-30T11:05:00Z"/>
                <w:rFonts w:asciiTheme="majorHAnsi" w:eastAsia="Malgun Gothic" w:hAnsiTheme="majorHAnsi"/>
                <w:sz w:val="18"/>
                <w:szCs w:val="18"/>
                <w:lang w:eastAsia="ko-KR"/>
              </w:rPr>
            </w:pPr>
            <w:proofErr w:type="spellStart"/>
            <w:ins w:id="862" w:author="Seungjin Baek" w:date="2016-09-30T11:05:00Z">
              <w:r>
                <w:rPr>
                  <w:rFonts w:asciiTheme="majorHAnsi" w:eastAsia="Malgun Gothic" w:hAnsiTheme="majorHAnsi"/>
                  <w:sz w:val="18"/>
                  <w:szCs w:val="18"/>
                  <w:lang w:eastAsia="ko-KR"/>
                </w:rPr>
                <w:t>l</w:t>
              </w:r>
              <w:r w:rsidRPr="00055129">
                <w:rPr>
                  <w:rFonts w:asciiTheme="majorHAnsi" w:eastAsia="Malgun Gothic" w:hAnsiTheme="majorHAnsi"/>
                  <w:sz w:val="18"/>
                  <w:szCs w:val="18"/>
                  <w:lang w:eastAsia="ko-KR"/>
                </w:rPr>
                <w:t>isting_per_day</w:t>
              </w:r>
              <w:proofErr w:type="spellEnd"/>
            </w:ins>
          </w:p>
        </w:tc>
      </w:tr>
    </w:tbl>
    <w:p w14:paraId="2D500F38" w14:textId="77777777" w:rsidR="00D30B7A" w:rsidRDefault="00D30B7A" w:rsidP="00D30B7A">
      <w:pPr>
        <w:rPr>
          <w:ins w:id="863" w:author="Seungjin Baek" w:date="2016-09-30T11:05:00Z"/>
          <w:rFonts w:eastAsia="Malgun Gothic"/>
          <w:lang w:eastAsia="ko-KR"/>
        </w:rPr>
      </w:pPr>
    </w:p>
    <w:p w14:paraId="0770F7BB" w14:textId="77777777" w:rsidR="00E62D09" w:rsidRDefault="00932480" w:rsidP="00E62D09">
      <w:pPr>
        <w:pStyle w:val="ListParagraph"/>
        <w:numPr>
          <w:ilvl w:val="0"/>
          <w:numId w:val="12"/>
        </w:numPr>
        <w:rPr>
          <w:ins w:id="864" w:author="Seungjin Baek" w:date="2016-09-30T11:43:00Z"/>
          <w:rFonts w:eastAsia="Malgun Gothic"/>
          <w:lang w:eastAsia="ko-KR"/>
        </w:rPr>
        <w:pPrChange w:id="865" w:author="Seungjin Baek" w:date="2016-09-30T11:42:00Z">
          <w:pPr>
            <w:pStyle w:val="ListParagraph"/>
            <w:numPr>
              <w:numId w:val="13"/>
            </w:numPr>
            <w:ind w:hanging="360"/>
          </w:pPr>
        </w:pPrChange>
      </w:pPr>
      <w:ins w:id="866" w:author="Seungjin Baek" w:date="2016-09-30T11:41:00Z">
        <w:r>
          <w:rPr>
            <w:rFonts w:eastAsia="Malgun Gothic"/>
            <w:lang w:eastAsia="ko-KR"/>
          </w:rPr>
          <w:t>Feature scaling</w:t>
        </w:r>
      </w:ins>
    </w:p>
    <w:p w14:paraId="62155693" w14:textId="0E58F011" w:rsidR="00932480" w:rsidRDefault="00E62D09" w:rsidP="00E62D09">
      <w:pPr>
        <w:pStyle w:val="ListParagraph"/>
        <w:rPr>
          <w:ins w:id="867" w:author="Seungjin Baek" w:date="2016-09-30T11:41:00Z"/>
          <w:rFonts w:eastAsia="Malgun Gothic"/>
          <w:lang w:eastAsia="ko-KR"/>
        </w:rPr>
        <w:pPrChange w:id="868" w:author="Seungjin Baek" w:date="2016-09-30T11:43:00Z">
          <w:pPr>
            <w:pStyle w:val="ListParagraph"/>
            <w:numPr>
              <w:numId w:val="13"/>
            </w:numPr>
            <w:ind w:hanging="360"/>
          </w:pPr>
        </w:pPrChange>
      </w:pPr>
      <w:ins w:id="869" w:author="Seungjin Baek" w:date="2016-09-30T11:41:00Z">
        <w:r>
          <w:rPr>
            <w:rFonts w:eastAsia="Malgun Gothic"/>
            <w:lang w:eastAsia="ko-KR"/>
          </w:rPr>
          <w:t xml:space="preserve">As </w:t>
        </w:r>
      </w:ins>
      <w:ins w:id="870" w:author="Seungjin Baek" w:date="2016-09-30T11:42:00Z">
        <w:r>
          <w:rPr>
            <w:rFonts w:eastAsia="Malgun Gothic"/>
            <w:lang w:eastAsia="ko-KR"/>
          </w:rPr>
          <w:t>the</w:t>
        </w:r>
      </w:ins>
      <w:ins w:id="871" w:author="Seungjin Baek" w:date="2016-09-30T11:41:00Z">
        <w:r w:rsidR="00932480">
          <w:rPr>
            <w:rFonts w:eastAsia="Malgun Gothic"/>
            <w:lang w:eastAsia="ko-KR"/>
          </w:rPr>
          <w:t xml:space="preserve"> final step before the PCA, the data were normalized using </w:t>
        </w:r>
        <w:proofErr w:type="spellStart"/>
        <w:r w:rsidR="00932480" w:rsidRPr="00055129">
          <w:rPr>
            <w:rFonts w:asciiTheme="majorHAnsi" w:eastAsia="Malgun Gothic" w:hAnsiTheme="majorHAnsi"/>
            <w:lang w:eastAsia="ko-KR"/>
          </w:rPr>
          <w:t>sklean</w:t>
        </w:r>
        <w:proofErr w:type="spellEnd"/>
        <w:r w:rsidR="00932480" w:rsidRPr="00055129">
          <w:rPr>
            <w:rFonts w:asciiTheme="majorHAnsi" w:eastAsia="Malgun Gothic" w:hAnsiTheme="majorHAnsi"/>
            <w:lang w:eastAsia="ko-KR"/>
          </w:rPr>
          <w:t xml:space="preserve"> </w:t>
        </w:r>
        <w:proofErr w:type="spellStart"/>
        <w:r w:rsidR="00932480" w:rsidRPr="00055129">
          <w:rPr>
            <w:rFonts w:asciiTheme="majorHAnsi" w:eastAsia="Malgun Gothic" w:hAnsiTheme="majorHAnsi"/>
            <w:lang w:eastAsia="ko-KR"/>
          </w:rPr>
          <w:t>MinMaxScaler</w:t>
        </w:r>
        <w:proofErr w:type="spellEnd"/>
        <w:r w:rsidR="00932480">
          <w:rPr>
            <w:rFonts w:asciiTheme="majorHAnsi" w:eastAsia="Malgun Gothic" w:hAnsiTheme="majorHAnsi"/>
            <w:lang w:eastAsia="ko-KR"/>
          </w:rPr>
          <w:t xml:space="preserve">. </w:t>
        </w:r>
        <w:r w:rsidR="00932480" w:rsidRPr="00055129">
          <w:rPr>
            <w:rFonts w:eastAsia="Malgun Gothic"/>
            <w:lang w:eastAsia="ko-KR"/>
          </w:rPr>
          <w:t>This estimator scales and translates each feature</w:t>
        </w:r>
      </w:ins>
      <w:ins w:id="872" w:author="Seungjin Baek" w:date="2016-09-30T11:43:00Z">
        <w:r>
          <w:rPr>
            <w:rFonts w:eastAsia="Malgun Gothic"/>
            <w:lang w:eastAsia="ko-KR"/>
          </w:rPr>
          <w:t xml:space="preserve"> </w:t>
        </w:r>
      </w:ins>
      <w:ins w:id="873" w:author="Seungjin Baek" w:date="2016-09-30T11:41:00Z">
        <w:r w:rsidR="00932480" w:rsidRPr="00055129">
          <w:rPr>
            <w:rFonts w:eastAsia="Malgun Gothic"/>
            <w:lang w:eastAsia="ko-KR"/>
          </w:rPr>
          <w:t>individually such that the values range from zero to one.</w:t>
        </w:r>
      </w:ins>
    </w:p>
    <w:p w14:paraId="4E3C199F" w14:textId="77777777" w:rsidR="00E62D09" w:rsidRPr="00E62D09" w:rsidRDefault="00E62D09" w:rsidP="00E62D09">
      <w:pPr>
        <w:ind w:left="720"/>
        <w:rPr>
          <w:ins w:id="874" w:author="Seungjin Baek" w:date="2016-09-30T11:41:00Z"/>
          <w:rFonts w:eastAsia="Malgun Gothic"/>
          <w:lang w:eastAsia="ko-KR"/>
          <w:rPrChange w:id="875" w:author="Seungjin Baek" w:date="2016-09-30T11:43:00Z">
            <w:rPr>
              <w:ins w:id="876" w:author="Seungjin Baek" w:date="2016-09-30T11:41:00Z"/>
              <w:lang w:eastAsia="ko-KR"/>
            </w:rPr>
          </w:rPrChange>
        </w:rPr>
        <w:pPrChange w:id="877" w:author="Seungjin Baek" w:date="2016-09-30T11:43:00Z">
          <w:pPr>
            <w:pStyle w:val="ListParagraph"/>
            <w:numPr>
              <w:numId w:val="13"/>
            </w:numPr>
            <w:ind w:hanging="360"/>
          </w:pPr>
        </w:pPrChange>
      </w:pPr>
    </w:p>
    <w:p w14:paraId="08E1ABAB" w14:textId="77777777" w:rsidR="00D30B7A" w:rsidRPr="0089408E" w:rsidRDefault="00D30B7A">
      <w:pPr>
        <w:pPrChange w:id="878" w:author="S B" w:date="2016-07-07T22:46:00Z">
          <w:pPr>
            <w:pStyle w:val="Heading2"/>
          </w:pPr>
        </w:pPrChange>
      </w:pPr>
    </w:p>
    <w:p w14:paraId="676545A2" w14:textId="77777777" w:rsidR="0089408E" w:rsidRDefault="00073132" w:rsidP="00073132">
      <w:pPr>
        <w:pStyle w:val="Heading2"/>
        <w:rPr>
          <w:ins w:id="879" w:author="S B" w:date="2016-07-09T23:25:00Z"/>
        </w:rPr>
      </w:pPr>
      <w:r>
        <w:t>Implementation</w:t>
      </w:r>
    </w:p>
    <w:p w14:paraId="3C3E038C" w14:textId="711EE685" w:rsidR="0089408E" w:rsidRPr="00B322E0" w:rsidDel="00E37BBA" w:rsidRDefault="0089408E" w:rsidP="0089408E">
      <w:pPr>
        <w:rPr>
          <w:ins w:id="880" w:author="S B" w:date="2016-07-09T23:25:00Z"/>
          <w:del w:id="881" w:author="Seungjin Baek" w:date="2016-09-30T14:27:00Z"/>
          <w:rFonts w:ascii="Arial" w:hAnsi="Arial" w:cs="Times New Roman"/>
          <w:color w:val="A6A6A6" w:themeColor="background1" w:themeShade="A6"/>
          <w:rPrChange w:id="882" w:author="Seungjin Baek" w:date="2016-09-30T12:49:00Z">
            <w:rPr>
              <w:ins w:id="883" w:author="S B" w:date="2016-07-09T23:25:00Z"/>
              <w:del w:id="884" w:author="Seungjin Baek" w:date="2016-09-30T14:27:00Z"/>
              <w:rFonts w:ascii="Arial" w:hAnsi="Arial" w:cs="Times New Roman"/>
              <w:color w:val="000000"/>
              <w:sz w:val="22"/>
              <w:szCs w:val="22"/>
            </w:rPr>
          </w:rPrChange>
        </w:rPr>
      </w:pPr>
      <w:ins w:id="885" w:author="S B" w:date="2016-07-09T23:25:00Z">
        <w:del w:id="886" w:author="Seungjin Baek" w:date="2016-09-30T14:27:00Z">
          <w:r w:rsidRPr="00B322E0" w:rsidDel="00E37BBA">
            <w:rPr>
              <w:rFonts w:ascii="Droid Sans" w:hAnsi="Droid Sans" w:cs="Times New Roman" w:hint="eastAsia"/>
              <w:color w:val="A6A6A6" w:themeColor="background1" w:themeShade="A6"/>
              <w:rPrChange w:id="887" w:author="Seungjin Baek" w:date="2016-09-30T12:49:00Z">
                <w:rPr>
                  <w:rFonts w:ascii="Droid Sans" w:hAnsi="Droid Sans" w:cs="Times New Roman" w:hint="eastAsia"/>
                  <w:color w:val="000000"/>
                  <w:sz w:val="22"/>
                  <w:szCs w:val="22"/>
                </w:rPr>
              </w:rPrChange>
            </w:rPr>
            <w:delTex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delText>
          </w:r>
        </w:del>
      </w:ins>
    </w:p>
    <w:p w14:paraId="321AD6CB" w14:textId="12680411" w:rsidR="0089408E" w:rsidRPr="00B322E0" w:rsidDel="00E37BBA" w:rsidRDefault="0089408E" w:rsidP="0089408E">
      <w:pPr>
        <w:numPr>
          <w:ilvl w:val="0"/>
          <w:numId w:val="9"/>
        </w:numPr>
        <w:spacing w:before="100" w:beforeAutospacing="1" w:after="100" w:afterAutospacing="1"/>
        <w:rPr>
          <w:ins w:id="888" w:author="S B" w:date="2016-07-09T23:25:00Z"/>
          <w:del w:id="889" w:author="Seungjin Baek" w:date="2016-09-30T14:27:00Z"/>
          <w:rFonts w:ascii="Arial" w:eastAsia="Times New Roman" w:hAnsi="Arial" w:cs="Times New Roman"/>
          <w:color w:val="A6A6A6" w:themeColor="background1" w:themeShade="A6"/>
          <w:rPrChange w:id="890" w:author="Seungjin Baek" w:date="2016-09-30T12:49:00Z">
            <w:rPr>
              <w:ins w:id="891" w:author="S B" w:date="2016-07-09T23:25:00Z"/>
              <w:del w:id="892" w:author="Seungjin Baek" w:date="2016-09-30T14:27:00Z"/>
              <w:rFonts w:ascii="Arial" w:eastAsia="Times New Roman" w:hAnsi="Arial" w:cs="Times New Roman"/>
              <w:color w:val="000000"/>
              <w:sz w:val="22"/>
              <w:szCs w:val="22"/>
            </w:rPr>
          </w:rPrChange>
        </w:rPr>
      </w:pPr>
      <w:ins w:id="893" w:author="S B" w:date="2016-07-09T23:25:00Z">
        <w:del w:id="894" w:author="Seungjin Baek" w:date="2016-09-30T14:27:00Z">
          <w:r w:rsidRPr="00B322E0" w:rsidDel="00E37BBA">
            <w:rPr>
              <w:rFonts w:ascii="Droid Sans" w:eastAsia="Times New Roman" w:hAnsi="Droid Sans" w:cs="Times New Roman"/>
              <w:i/>
              <w:iCs/>
              <w:color w:val="A6A6A6" w:themeColor="background1" w:themeShade="A6"/>
              <w:rPrChange w:id="895" w:author="Seungjin Baek" w:date="2016-09-30T12:49:00Z">
                <w:rPr>
                  <w:rFonts w:ascii="Droid Sans" w:eastAsia="Times New Roman" w:hAnsi="Droid Sans" w:cs="Times New Roman"/>
                  <w:i/>
                  <w:iCs/>
                  <w:color w:val="000000"/>
                  <w:sz w:val="22"/>
                  <w:szCs w:val="22"/>
                </w:rPr>
              </w:rPrChange>
            </w:rPr>
            <w:delText>Is it made clear how the algorithms and techniques were implemented with the given datasets or input data?</w:delText>
          </w:r>
        </w:del>
      </w:ins>
    </w:p>
    <w:p w14:paraId="4AAF07C8" w14:textId="0C2E776D" w:rsidR="0089408E" w:rsidRPr="00B322E0" w:rsidDel="00E37BBA" w:rsidRDefault="0089408E" w:rsidP="0089408E">
      <w:pPr>
        <w:numPr>
          <w:ilvl w:val="0"/>
          <w:numId w:val="9"/>
        </w:numPr>
        <w:spacing w:before="100" w:beforeAutospacing="1" w:after="100" w:afterAutospacing="1"/>
        <w:rPr>
          <w:ins w:id="896" w:author="S B" w:date="2016-07-09T23:25:00Z"/>
          <w:del w:id="897" w:author="Seungjin Baek" w:date="2016-09-30T14:27:00Z"/>
          <w:rFonts w:ascii="Arial" w:eastAsia="Times New Roman" w:hAnsi="Arial" w:cs="Times New Roman"/>
          <w:color w:val="A6A6A6" w:themeColor="background1" w:themeShade="A6"/>
          <w:rPrChange w:id="898" w:author="Seungjin Baek" w:date="2016-09-30T12:49:00Z">
            <w:rPr>
              <w:ins w:id="899" w:author="S B" w:date="2016-07-09T23:25:00Z"/>
              <w:del w:id="900" w:author="Seungjin Baek" w:date="2016-09-30T14:27:00Z"/>
              <w:rFonts w:ascii="Arial" w:eastAsia="Times New Roman" w:hAnsi="Arial" w:cs="Times New Roman"/>
              <w:color w:val="000000"/>
              <w:sz w:val="22"/>
              <w:szCs w:val="22"/>
            </w:rPr>
          </w:rPrChange>
        </w:rPr>
      </w:pPr>
      <w:ins w:id="901" w:author="S B" w:date="2016-07-09T23:25:00Z">
        <w:del w:id="902" w:author="Seungjin Baek" w:date="2016-09-30T14:27:00Z">
          <w:r w:rsidRPr="00B322E0" w:rsidDel="00E37BBA">
            <w:rPr>
              <w:rFonts w:ascii="Droid Sans" w:eastAsia="Times New Roman" w:hAnsi="Droid Sans" w:cs="Times New Roman"/>
              <w:i/>
              <w:iCs/>
              <w:color w:val="A6A6A6" w:themeColor="background1" w:themeShade="A6"/>
              <w:rPrChange w:id="903" w:author="Seungjin Baek" w:date="2016-09-30T12:49:00Z">
                <w:rPr>
                  <w:rFonts w:ascii="Droid Sans" w:eastAsia="Times New Roman" w:hAnsi="Droid Sans" w:cs="Times New Roman"/>
                  <w:i/>
                  <w:iCs/>
                  <w:color w:val="000000"/>
                  <w:sz w:val="22"/>
                  <w:szCs w:val="22"/>
                </w:rPr>
              </w:rPrChange>
            </w:rPr>
            <w:delText>Were there any complications with the original metrics or techniques that required changing prior to acquiring a solution?</w:delText>
          </w:r>
        </w:del>
      </w:ins>
    </w:p>
    <w:p w14:paraId="37CA5BEC" w14:textId="6A3FEA78" w:rsidR="0089408E" w:rsidRPr="00B322E0" w:rsidDel="00E37BBA" w:rsidRDefault="0089408E" w:rsidP="0089408E">
      <w:pPr>
        <w:numPr>
          <w:ilvl w:val="0"/>
          <w:numId w:val="9"/>
        </w:numPr>
        <w:spacing w:before="100" w:beforeAutospacing="1" w:after="100" w:afterAutospacing="1"/>
        <w:rPr>
          <w:ins w:id="904" w:author="S B" w:date="2016-07-11T23:17:00Z"/>
          <w:del w:id="905" w:author="Seungjin Baek" w:date="2016-09-30T14:27:00Z"/>
          <w:rFonts w:ascii="Arial" w:eastAsia="Times New Roman" w:hAnsi="Arial" w:cs="Times New Roman"/>
          <w:color w:val="A6A6A6" w:themeColor="background1" w:themeShade="A6"/>
          <w:rPrChange w:id="906" w:author="Seungjin Baek" w:date="2016-09-30T12:49:00Z">
            <w:rPr>
              <w:ins w:id="907" w:author="S B" w:date="2016-07-11T23:17:00Z"/>
              <w:del w:id="908" w:author="Seungjin Baek" w:date="2016-09-30T14:27:00Z"/>
              <w:rFonts w:ascii="Droid Sans" w:eastAsia="Times New Roman" w:hAnsi="Droid Sans" w:cs="Times New Roman"/>
              <w:i/>
              <w:iCs/>
              <w:color w:val="000000"/>
            </w:rPr>
          </w:rPrChange>
        </w:rPr>
      </w:pPr>
      <w:ins w:id="909" w:author="S B" w:date="2016-07-09T23:25:00Z">
        <w:del w:id="910" w:author="Seungjin Baek" w:date="2016-09-30T14:27:00Z">
          <w:r w:rsidRPr="00B322E0" w:rsidDel="00E37BBA">
            <w:rPr>
              <w:rFonts w:ascii="Droid Sans" w:eastAsia="Times New Roman" w:hAnsi="Droid Sans" w:cs="Times New Roman"/>
              <w:i/>
              <w:iCs/>
              <w:color w:val="A6A6A6" w:themeColor="background1" w:themeShade="A6"/>
              <w:rPrChange w:id="911" w:author="Seungjin Baek" w:date="2016-09-30T12:49:00Z">
                <w:rPr>
                  <w:rFonts w:ascii="Droid Sans" w:eastAsia="Times New Roman" w:hAnsi="Droid Sans" w:cs="Times New Roman"/>
                  <w:i/>
                  <w:iCs/>
                  <w:color w:val="000000"/>
                  <w:sz w:val="22"/>
                  <w:szCs w:val="22"/>
                </w:rPr>
              </w:rPrChange>
            </w:rPr>
            <w:delText>Was there any part of the coding process (e.g., writing complicated functions) that should be documented?</w:delText>
          </w:r>
        </w:del>
      </w:ins>
    </w:p>
    <w:p w14:paraId="51997B3E" w14:textId="0DE3839C" w:rsidR="00C25E6E" w:rsidRPr="00CA7533" w:rsidDel="00E37BBA" w:rsidRDefault="00C25E6E">
      <w:pPr>
        <w:rPr>
          <w:ins w:id="912" w:author="S B" w:date="2016-07-12T22:40:00Z"/>
          <w:del w:id="913" w:author="Seungjin Baek" w:date="2016-09-30T14:27:00Z"/>
          <w:highlight w:val="magenta"/>
          <w:rPrChange w:id="914" w:author="S B" w:date="2016-07-12T22:42:00Z">
            <w:rPr>
              <w:ins w:id="915" w:author="S B" w:date="2016-07-12T22:40:00Z"/>
              <w:del w:id="916" w:author="Seungjin Baek" w:date="2016-09-30T14:27:00Z"/>
              <w:highlight w:val="red"/>
            </w:rPr>
          </w:rPrChange>
        </w:rPr>
        <w:pPrChange w:id="917" w:author="S B" w:date="2016-07-11T23:17:00Z">
          <w:pPr>
            <w:pStyle w:val="ListParagraph"/>
            <w:numPr>
              <w:numId w:val="9"/>
            </w:numPr>
            <w:tabs>
              <w:tab w:val="num" w:pos="720"/>
            </w:tabs>
            <w:ind w:hanging="360"/>
          </w:pPr>
        </w:pPrChange>
      </w:pPr>
      <w:ins w:id="918" w:author="S B" w:date="2016-07-11T23:17:00Z">
        <w:del w:id="919" w:author="Seungjin Baek" w:date="2016-09-30T14:27:00Z">
          <w:r w:rsidRPr="00CA7533" w:rsidDel="00E37BBA">
            <w:rPr>
              <w:highlight w:val="magenta"/>
              <w:rPrChange w:id="920" w:author="S B" w:date="2016-07-12T22:42:00Z">
                <w:rPr/>
              </w:rPrChange>
            </w:rPr>
            <w:delText>Use K-Means and other clustering techniques, then compute silhouette coefficient.</w:delText>
          </w:r>
        </w:del>
      </w:ins>
      <w:ins w:id="921" w:author="S B" w:date="2016-07-12T22:40:00Z">
        <w:del w:id="922" w:author="Seungjin Baek" w:date="2016-09-30T14:27:00Z">
          <w:r w:rsidR="00CA7533" w:rsidRPr="00CA7533" w:rsidDel="00E37BBA">
            <w:rPr>
              <w:highlight w:val="magenta"/>
              <w:rPrChange w:id="923" w:author="S B" w:date="2016-07-12T22:42:00Z">
                <w:rPr>
                  <w:highlight w:val="red"/>
                </w:rPr>
              </w:rPrChange>
            </w:rPr>
            <w:br/>
            <w:delText>1. K-means</w:delText>
          </w:r>
        </w:del>
      </w:ins>
    </w:p>
    <w:p w14:paraId="1825C61F" w14:textId="716A00D9" w:rsidR="00CA7533" w:rsidRPr="00CA7533" w:rsidDel="00E37BBA" w:rsidRDefault="00CA7533">
      <w:pPr>
        <w:rPr>
          <w:ins w:id="924" w:author="S B" w:date="2016-07-12T22:40:00Z"/>
          <w:del w:id="925" w:author="Seungjin Baek" w:date="2016-09-30T14:27:00Z"/>
          <w:highlight w:val="magenta"/>
          <w:rPrChange w:id="926" w:author="S B" w:date="2016-07-12T22:42:00Z">
            <w:rPr>
              <w:ins w:id="927" w:author="S B" w:date="2016-07-12T22:40:00Z"/>
              <w:del w:id="928" w:author="Seungjin Baek" w:date="2016-09-30T14:27:00Z"/>
              <w:highlight w:val="red"/>
            </w:rPr>
          </w:rPrChange>
        </w:rPr>
        <w:pPrChange w:id="929" w:author="S B" w:date="2016-07-11T23:17:00Z">
          <w:pPr>
            <w:pStyle w:val="ListParagraph"/>
            <w:numPr>
              <w:numId w:val="9"/>
            </w:numPr>
            <w:tabs>
              <w:tab w:val="num" w:pos="720"/>
            </w:tabs>
            <w:ind w:hanging="360"/>
          </w:pPr>
        </w:pPrChange>
      </w:pPr>
      <w:ins w:id="930" w:author="S B" w:date="2016-07-12T22:40:00Z">
        <w:del w:id="931" w:author="Seungjin Baek" w:date="2016-09-30T14:27:00Z">
          <w:r w:rsidRPr="00CA7533" w:rsidDel="00E37BBA">
            <w:rPr>
              <w:highlight w:val="magenta"/>
              <w:rPrChange w:id="932" w:author="S B" w:date="2016-07-12T22:42:00Z">
                <w:rPr>
                  <w:highlight w:val="red"/>
                </w:rPr>
              </w:rPrChange>
            </w:rPr>
            <w:delText>2. Affinity propagation</w:delText>
          </w:r>
        </w:del>
      </w:ins>
    </w:p>
    <w:p w14:paraId="19DA8A1D" w14:textId="0AEB77E2" w:rsidR="00CA7533" w:rsidRPr="00CA7533" w:rsidDel="00E37BBA" w:rsidRDefault="00CA7533">
      <w:pPr>
        <w:rPr>
          <w:ins w:id="933" w:author="S B" w:date="2016-07-12T22:40:00Z"/>
          <w:del w:id="934" w:author="Seungjin Baek" w:date="2016-09-30T14:27:00Z"/>
          <w:highlight w:val="magenta"/>
          <w:rPrChange w:id="935" w:author="S B" w:date="2016-07-12T22:42:00Z">
            <w:rPr>
              <w:ins w:id="936" w:author="S B" w:date="2016-07-12T22:40:00Z"/>
              <w:del w:id="937" w:author="Seungjin Baek" w:date="2016-09-30T14:27:00Z"/>
              <w:highlight w:val="red"/>
            </w:rPr>
          </w:rPrChange>
        </w:rPr>
        <w:pPrChange w:id="938" w:author="S B" w:date="2016-07-11T23:17:00Z">
          <w:pPr>
            <w:pStyle w:val="ListParagraph"/>
            <w:numPr>
              <w:numId w:val="9"/>
            </w:numPr>
            <w:tabs>
              <w:tab w:val="num" w:pos="720"/>
            </w:tabs>
            <w:ind w:hanging="360"/>
          </w:pPr>
        </w:pPrChange>
      </w:pPr>
      <w:ins w:id="939" w:author="S B" w:date="2016-07-12T22:40:00Z">
        <w:del w:id="940" w:author="Seungjin Baek" w:date="2016-09-30T14:27:00Z">
          <w:r w:rsidRPr="00CA7533" w:rsidDel="00E37BBA">
            <w:rPr>
              <w:highlight w:val="magenta"/>
              <w:rPrChange w:id="941" w:author="S B" w:date="2016-07-12T22:42:00Z">
                <w:rPr>
                  <w:highlight w:val="red"/>
                </w:rPr>
              </w:rPrChange>
            </w:rPr>
            <w:delText>3. mean-shift</w:delText>
          </w:r>
        </w:del>
      </w:ins>
    </w:p>
    <w:p w14:paraId="15D7943A" w14:textId="4D2DC60E" w:rsidR="00CA7533" w:rsidRPr="00CA7533" w:rsidDel="00E37BBA" w:rsidRDefault="00CA7533">
      <w:pPr>
        <w:rPr>
          <w:ins w:id="942" w:author="S B" w:date="2016-07-12T22:41:00Z"/>
          <w:del w:id="943" w:author="Seungjin Baek" w:date="2016-09-30T14:27:00Z"/>
          <w:highlight w:val="magenta"/>
          <w:rPrChange w:id="944" w:author="S B" w:date="2016-07-12T22:42:00Z">
            <w:rPr>
              <w:ins w:id="945" w:author="S B" w:date="2016-07-12T22:41:00Z"/>
              <w:del w:id="946" w:author="Seungjin Baek" w:date="2016-09-30T14:27:00Z"/>
              <w:highlight w:val="red"/>
            </w:rPr>
          </w:rPrChange>
        </w:rPr>
        <w:pPrChange w:id="947" w:author="S B" w:date="2016-07-11T23:17:00Z">
          <w:pPr>
            <w:pStyle w:val="ListParagraph"/>
            <w:numPr>
              <w:numId w:val="9"/>
            </w:numPr>
            <w:tabs>
              <w:tab w:val="num" w:pos="720"/>
            </w:tabs>
            <w:ind w:hanging="360"/>
          </w:pPr>
        </w:pPrChange>
      </w:pPr>
      <w:ins w:id="948" w:author="S B" w:date="2016-07-12T22:40:00Z">
        <w:del w:id="949" w:author="Seungjin Baek" w:date="2016-09-30T14:27:00Z">
          <w:r w:rsidRPr="00CA7533" w:rsidDel="00E37BBA">
            <w:rPr>
              <w:highlight w:val="magenta"/>
              <w:rPrChange w:id="950" w:author="S B" w:date="2016-07-12T22:42:00Z">
                <w:rPr>
                  <w:highlight w:val="red"/>
                </w:rPr>
              </w:rPrChange>
            </w:rPr>
            <w:delText>4. Spectral clustering</w:delText>
          </w:r>
        </w:del>
      </w:ins>
      <w:ins w:id="951" w:author="S B" w:date="2016-07-12T22:41:00Z">
        <w:del w:id="952" w:author="Seungjin Baek" w:date="2016-09-30T14:27:00Z">
          <w:r w:rsidRPr="00CA7533" w:rsidDel="00E37BBA">
            <w:rPr>
              <w:highlight w:val="magenta"/>
              <w:rPrChange w:id="953" w:author="S B" w:date="2016-07-12T22:42:00Z">
                <w:rPr>
                  <w:highlight w:val="red"/>
                </w:rPr>
              </w:rPrChange>
            </w:rPr>
            <w:delText xml:space="preserve"> – may not be proper (because even cluster size)</w:delText>
          </w:r>
        </w:del>
      </w:ins>
    </w:p>
    <w:p w14:paraId="52AB2BD0" w14:textId="47B99DF9" w:rsidR="00CA7533" w:rsidDel="00E37BBA" w:rsidRDefault="00CA7533">
      <w:pPr>
        <w:rPr>
          <w:ins w:id="954" w:author="S B" w:date="2016-07-12T22:42:00Z"/>
          <w:del w:id="955" w:author="Seungjin Baek" w:date="2016-09-30T14:27:00Z"/>
          <w:highlight w:val="magenta"/>
        </w:rPr>
        <w:pPrChange w:id="956" w:author="S B" w:date="2016-07-11T23:17:00Z">
          <w:pPr>
            <w:pStyle w:val="ListParagraph"/>
            <w:numPr>
              <w:numId w:val="9"/>
            </w:numPr>
            <w:tabs>
              <w:tab w:val="num" w:pos="720"/>
            </w:tabs>
            <w:ind w:hanging="360"/>
          </w:pPr>
        </w:pPrChange>
      </w:pPr>
      <w:ins w:id="957" w:author="S B" w:date="2016-07-12T22:41:00Z">
        <w:del w:id="958" w:author="Seungjin Baek" w:date="2016-09-30T14:27:00Z">
          <w:r w:rsidRPr="00CA7533" w:rsidDel="00E37BBA">
            <w:rPr>
              <w:highlight w:val="magenta"/>
              <w:rPrChange w:id="959" w:author="S B" w:date="2016-07-12T22:42:00Z">
                <w:rPr>
                  <w:highlight w:val="red"/>
                </w:rPr>
              </w:rPrChange>
            </w:rPr>
            <w:delText xml:space="preserve">5. Ward hierarchical </w:delText>
          </w:r>
        </w:del>
      </w:ins>
    </w:p>
    <w:p w14:paraId="339A43EF" w14:textId="6C802D47" w:rsidR="00CA7533" w:rsidDel="00E37BBA" w:rsidRDefault="00CA7533">
      <w:pPr>
        <w:rPr>
          <w:ins w:id="960" w:author="S B" w:date="2016-07-12T22:42:00Z"/>
          <w:del w:id="961" w:author="Seungjin Baek" w:date="2016-09-30T14:27:00Z"/>
          <w:highlight w:val="magenta"/>
        </w:rPr>
        <w:pPrChange w:id="962" w:author="S B" w:date="2016-07-11T23:17:00Z">
          <w:pPr>
            <w:pStyle w:val="ListParagraph"/>
            <w:numPr>
              <w:numId w:val="9"/>
            </w:numPr>
            <w:tabs>
              <w:tab w:val="num" w:pos="720"/>
            </w:tabs>
            <w:ind w:hanging="360"/>
          </w:pPr>
        </w:pPrChange>
      </w:pPr>
      <w:ins w:id="963" w:author="S B" w:date="2016-07-12T22:42:00Z">
        <w:del w:id="964" w:author="Seungjin Baek" w:date="2016-09-30T14:27:00Z">
          <w:r w:rsidDel="00E37BBA">
            <w:rPr>
              <w:highlight w:val="magenta"/>
            </w:rPr>
            <w:delText>6. Agglomerative clustering</w:delText>
          </w:r>
        </w:del>
      </w:ins>
    </w:p>
    <w:p w14:paraId="402CF4DA" w14:textId="571FF3AE" w:rsidR="00CA7533" w:rsidDel="00E37BBA" w:rsidRDefault="00CA7533">
      <w:pPr>
        <w:rPr>
          <w:ins w:id="965" w:author="S B" w:date="2016-07-12T22:42:00Z"/>
          <w:del w:id="966" w:author="Seungjin Baek" w:date="2016-09-30T14:27:00Z"/>
          <w:highlight w:val="magenta"/>
        </w:rPr>
        <w:pPrChange w:id="967" w:author="S B" w:date="2016-07-11T23:17:00Z">
          <w:pPr>
            <w:pStyle w:val="ListParagraph"/>
            <w:numPr>
              <w:numId w:val="9"/>
            </w:numPr>
            <w:tabs>
              <w:tab w:val="num" w:pos="720"/>
            </w:tabs>
            <w:ind w:hanging="360"/>
          </w:pPr>
        </w:pPrChange>
      </w:pPr>
      <w:ins w:id="968" w:author="S B" w:date="2016-07-12T22:42:00Z">
        <w:del w:id="969" w:author="Seungjin Baek" w:date="2016-09-30T14:27:00Z">
          <w:r w:rsidDel="00E37BBA">
            <w:rPr>
              <w:highlight w:val="magenta"/>
            </w:rPr>
            <w:delText>7. DBSCAN</w:delText>
          </w:r>
        </w:del>
      </w:ins>
    </w:p>
    <w:p w14:paraId="5A32A20C" w14:textId="0BD1FD68" w:rsidR="00CA7533" w:rsidDel="00E37BBA" w:rsidRDefault="00CA7533">
      <w:pPr>
        <w:rPr>
          <w:ins w:id="970" w:author="S B" w:date="2016-07-12T22:42:00Z"/>
          <w:del w:id="971" w:author="Seungjin Baek" w:date="2016-09-30T14:27:00Z"/>
          <w:highlight w:val="magenta"/>
        </w:rPr>
        <w:pPrChange w:id="972" w:author="S B" w:date="2016-07-11T23:17:00Z">
          <w:pPr>
            <w:pStyle w:val="ListParagraph"/>
            <w:numPr>
              <w:numId w:val="9"/>
            </w:numPr>
            <w:tabs>
              <w:tab w:val="num" w:pos="720"/>
            </w:tabs>
            <w:ind w:hanging="360"/>
          </w:pPr>
        </w:pPrChange>
      </w:pPr>
      <w:ins w:id="973" w:author="S B" w:date="2016-07-12T22:42:00Z">
        <w:del w:id="974" w:author="Seungjin Baek" w:date="2016-09-30T14:27:00Z">
          <w:r w:rsidDel="00E37BBA">
            <w:rPr>
              <w:highlight w:val="magenta"/>
            </w:rPr>
            <w:delText>8. Gaussian mixtures</w:delText>
          </w:r>
        </w:del>
      </w:ins>
    </w:p>
    <w:p w14:paraId="017B68C8" w14:textId="3F51F491" w:rsidR="003B693F" w:rsidRPr="00CA7533" w:rsidRDefault="00CA7533">
      <w:pPr>
        <w:rPr>
          <w:ins w:id="975" w:author="S B" w:date="2016-07-11T23:17:00Z"/>
          <w:highlight w:val="magenta"/>
          <w:rPrChange w:id="976" w:author="S B" w:date="2016-07-12T22:42:00Z">
            <w:rPr>
              <w:ins w:id="977" w:author="S B" w:date="2016-07-11T23:17:00Z"/>
            </w:rPr>
          </w:rPrChange>
        </w:rPr>
        <w:pPrChange w:id="978" w:author="S B" w:date="2016-07-11T23:17:00Z">
          <w:pPr>
            <w:pStyle w:val="ListParagraph"/>
            <w:numPr>
              <w:numId w:val="9"/>
            </w:numPr>
            <w:tabs>
              <w:tab w:val="num" w:pos="720"/>
            </w:tabs>
            <w:ind w:hanging="360"/>
          </w:pPr>
        </w:pPrChange>
      </w:pPr>
      <w:ins w:id="979" w:author="S B" w:date="2016-07-12T22:42:00Z">
        <w:del w:id="980" w:author="Seungjin Baek" w:date="2016-09-30T14:27:00Z">
          <w:r w:rsidDel="00E37BBA">
            <w:rPr>
              <w:highlight w:val="magenta"/>
            </w:rPr>
            <w:delText>9. Birch</w:delText>
          </w:r>
        </w:del>
      </w:ins>
    </w:p>
    <w:p w14:paraId="7912D987" w14:textId="77777777" w:rsidR="003B693F" w:rsidRDefault="003B693F" w:rsidP="00124851">
      <w:pPr>
        <w:pStyle w:val="Heading4"/>
        <w:rPr>
          <w:ins w:id="981" w:author="Seungjin Baek" w:date="2016-09-30T11:57:00Z"/>
          <w:lang w:eastAsia="ko-KR"/>
        </w:rPr>
        <w:pPrChange w:id="982" w:author="Seungjin Baek" w:date="2016-09-30T13:22:00Z">
          <w:pPr>
            <w:pStyle w:val="ListParagraph"/>
            <w:numPr>
              <w:numId w:val="14"/>
            </w:numPr>
            <w:ind w:hanging="360"/>
          </w:pPr>
        </w:pPrChange>
      </w:pPr>
      <w:ins w:id="983" w:author="Seungjin Baek" w:date="2016-09-30T11:57:00Z">
        <w:r>
          <w:rPr>
            <w:lang w:eastAsia="ko-KR"/>
          </w:rPr>
          <w:t>Principal Component Analysis</w:t>
        </w:r>
      </w:ins>
    </w:p>
    <w:p w14:paraId="3C61563C" w14:textId="77777777" w:rsidR="00297868" w:rsidRDefault="00297868" w:rsidP="00297868">
      <w:pPr>
        <w:keepNext/>
        <w:ind w:left="360"/>
        <w:rPr>
          <w:ins w:id="984" w:author="Seungjin Baek" w:date="2016-09-30T13:10:00Z"/>
        </w:rPr>
        <w:pPrChange w:id="985" w:author="Seungjin Baek" w:date="2016-09-30T13:10:00Z">
          <w:pPr>
            <w:ind w:left="360"/>
          </w:pPr>
        </w:pPrChange>
      </w:pPr>
      <w:ins w:id="986" w:author="Seungjin Baek" w:date="2016-09-30T13:08:00Z">
        <w:r>
          <w:rPr>
            <w:noProof/>
            <w:lang w:eastAsia="ko-KR"/>
          </w:rPr>
          <w:drawing>
            <wp:inline distT="0" distB="0" distL="0" distR="0" wp14:anchorId="3D862E68" wp14:editId="588F8B0E">
              <wp:extent cx="5486400" cy="3306445"/>
              <wp:effectExtent l="0" t="0" r="0" b="8255"/>
              <wp:docPr id="1" name="Picture 1" descr="C:\Users\seungjinb\Git\NanoDegree\Machine Learning\P5_eCommerce\Report\figures\PCA explained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ungjinb\Git\NanoDegree\Machine Learning\P5_eCommerce\Report\figures\PCA explained valu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306445"/>
                      </a:xfrm>
                      <a:prstGeom prst="rect">
                        <a:avLst/>
                      </a:prstGeom>
                      <a:noFill/>
                      <a:ln>
                        <a:noFill/>
                      </a:ln>
                    </pic:spPr>
                  </pic:pic>
                </a:graphicData>
              </a:graphic>
            </wp:inline>
          </w:drawing>
        </w:r>
      </w:ins>
    </w:p>
    <w:p w14:paraId="066C929B" w14:textId="7EC3F733" w:rsidR="003B693F" w:rsidRDefault="00297868" w:rsidP="00297868">
      <w:pPr>
        <w:pStyle w:val="Caption"/>
        <w:rPr>
          <w:ins w:id="987" w:author="Seungjin Baek" w:date="2016-09-30T13:08:00Z"/>
          <w:rFonts w:eastAsia="Malgun Gothic"/>
          <w:lang w:eastAsia="ko-KR"/>
        </w:rPr>
        <w:pPrChange w:id="988" w:author="Seungjin Baek" w:date="2016-09-30T13:10:00Z">
          <w:pPr>
            <w:pStyle w:val="ListParagraph"/>
            <w:numPr>
              <w:numId w:val="14"/>
            </w:numPr>
            <w:ind w:hanging="360"/>
          </w:pPr>
        </w:pPrChange>
      </w:pPr>
      <w:bookmarkStart w:id="989" w:name="_Ref463004376"/>
      <w:ins w:id="990" w:author="Seungjin Baek" w:date="2016-09-30T13:10:00Z">
        <w:r>
          <w:t xml:space="preserve">Figure </w:t>
        </w:r>
        <w:r>
          <w:fldChar w:fldCharType="begin"/>
        </w:r>
        <w:r>
          <w:instrText xml:space="preserve"> SEQ Figure \* ARABIC </w:instrText>
        </w:r>
      </w:ins>
      <w:r>
        <w:fldChar w:fldCharType="separate"/>
      </w:r>
      <w:ins w:id="991" w:author="Seungjin Baek" w:date="2016-09-30T16:33:00Z">
        <w:r w:rsidR="00120D36">
          <w:rPr>
            <w:noProof/>
          </w:rPr>
          <w:t>2</w:t>
        </w:r>
      </w:ins>
      <w:ins w:id="992" w:author="Seungjin Baek" w:date="2016-09-30T13:10:00Z">
        <w:r>
          <w:fldChar w:fldCharType="end"/>
        </w:r>
        <w:bookmarkEnd w:id="989"/>
        <w:r>
          <w:t xml:space="preserve"> Explained Variance</w:t>
        </w:r>
      </w:ins>
    </w:p>
    <w:p w14:paraId="60315C21" w14:textId="063D5733" w:rsidR="00297868" w:rsidRPr="00297868" w:rsidRDefault="00297868" w:rsidP="00297868">
      <w:pPr>
        <w:ind w:left="360"/>
        <w:rPr>
          <w:ins w:id="993" w:author="Seungjin Baek" w:date="2016-09-30T13:04:00Z"/>
          <w:rFonts w:eastAsia="Malgun Gothic"/>
          <w:lang w:eastAsia="ko-KR"/>
          <w:rPrChange w:id="994" w:author="Seungjin Baek" w:date="2016-09-30T13:08:00Z">
            <w:rPr>
              <w:ins w:id="995" w:author="Seungjin Baek" w:date="2016-09-30T13:04:00Z"/>
              <w:lang w:eastAsia="ko-KR"/>
            </w:rPr>
          </w:rPrChange>
        </w:rPr>
        <w:pPrChange w:id="996" w:author="Seungjin Baek" w:date="2016-09-30T13:08:00Z">
          <w:pPr>
            <w:pStyle w:val="ListParagraph"/>
            <w:numPr>
              <w:numId w:val="14"/>
            </w:numPr>
            <w:ind w:hanging="360"/>
          </w:pPr>
        </w:pPrChange>
      </w:pPr>
      <w:ins w:id="997" w:author="Seungjin Baek" w:date="2016-09-30T13:09:00Z">
        <w:r>
          <w:rPr>
            <w:rFonts w:eastAsia="Malgun Gothic"/>
            <w:lang w:eastAsia="ko-KR"/>
          </w:rPr>
          <w:t xml:space="preserve">I applied </w:t>
        </w:r>
        <w:proofErr w:type="spellStart"/>
        <w:r>
          <w:rPr>
            <w:rFonts w:eastAsia="Malgun Gothic"/>
            <w:lang w:eastAsia="ko-KR"/>
          </w:rPr>
          <w:t>sklearn</w:t>
        </w:r>
        <w:proofErr w:type="spellEnd"/>
        <w:r>
          <w:rPr>
            <w:rFonts w:eastAsia="Malgun Gothic"/>
            <w:lang w:eastAsia="ko-KR"/>
          </w:rPr>
          <w:t xml:space="preserve"> PCA algorithm with same number of principal components as outputs and assess the sum of total variance that can explain the original data. </w:t>
        </w:r>
      </w:ins>
      <w:ins w:id="998" w:author="Seungjin Baek" w:date="2016-09-30T13:10:00Z">
        <w:r>
          <w:rPr>
            <w:rFonts w:eastAsia="Malgun Gothic"/>
            <w:lang w:eastAsia="ko-KR"/>
          </w:rPr>
          <w:t xml:space="preserve">As seen in the </w:t>
        </w:r>
        <w:r w:rsidR="006614BA">
          <w:rPr>
            <w:rFonts w:eastAsia="Malgun Gothic"/>
            <w:lang w:eastAsia="ko-KR"/>
          </w:rPr>
          <w:fldChar w:fldCharType="begin"/>
        </w:r>
        <w:r w:rsidR="006614BA">
          <w:rPr>
            <w:rFonts w:eastAsia="Malgun Gothic"/>
            <w:lang w:eastAsia="ko-KR"/>
          </w:rPr>
          <w:instrText xml:space="preserve"> REF _Ref463004376 \h </w:instrText>
        </w:r>
        <w:r w:rsidR="006614BA">
          <w:rPr>
            <w:rFonts w:eastAsia="Malgun Gothic"/>
            <w:lang w:eastAsia="ko-KR"/>
          </w:rPr>
        </w:r>
      </w:ins>
      <w:r w:rsidR="006614BA">
        <w:rPr>
          <w:rFonts w:eastAsia="Malgun Gothic"/>
          <w:lang w:eastAsia="ko-KR"/>
        </w:rPr>
        <w:fldChar w:fldCharType="separate"/>
      </w:r>
      <w:ins w:id="999" w:author="Seungjin Baek" w:date="2016-09-30T16:33:00Z">
        <w:r w:rsidR="00120D36">
          <w:t xml:space="preserve">Figure </w:t>
        </w:r>
        <w:r w:rsidR="00120D36">
          <w:rPr>
            <w:noProof/>
          </w:rPr>
          <w:t>2</w:t>
        </w:r>
      </w:ins>
      <w:ins w:id="1000" w:author="Seungjin Baek" w:date="2016-09-30T13:10:00Z">
        <w:r w:rsidR="006614BA">
          <w:rPr>
            <w:rFonts w:eastAsia="Malgun Gothic"/>
            <w:lang w:eastAsia="ko-KR"/>
          </w:rPr>
          <w:fldChar w:fldCharType="end"/>
        </w:r>
        <w:r w:rsidR="006614BA">
          <w:rPr>
            <w:rFonts w:eastAsia="Malgun Gothic"/>
            <w:lang w:eastAsia="ko-KR"/>
          </w:rPr>
          <w:t xml:space="preserve">, first five principal components </w:t>
        </w:r>
      </w:ins>
      <w:ins w:id="1001" w:author="Seungjin Baek" w:date="2016-09-30T13:11:00Z">
        <w:r w:rsidR="006614BA">
          <w:rPr>
            <w:rFonts w:eastAsia="Malgun Gothic"/>
            <w:lang w:eastAsia="ko-KR"/>
          </w:rPr>
          <w:t xml:space="preserve">explain 99.05% of the original data suggesting that I need five principal components without losing too much of original data integrity. </w:t>
        </w:r>
      </w:ins>
    </w:p>
    <w:p w14:paraId="746BA5AB" w14:textId="77777777" w:rsidR="00297868" w:rsidRDefault="00297868" w:rsidP="003B693F">
      <w:pPr>
        <w:pStyle w:val="ListParagraph"/>
        <w:rPr>
          <w:ins w:id="1002" w:author="Seungjin Baek" w:date="2016-09-30T11:57:00Z"/>
          <w:rFonts w:eastAsia="Malgun Gothic"/>
          <w:lang w:eastAsia="ko-KR"/>
        </w:rPr>
        <w:pPrChange w:id="1003" w:author="Seungjin Baek" w:date="2016-09-30T11:57:00Z">
          <w:pPr>
            <w:pStyle w:val="ListParagraph"/>
            <w:numPr>
              <w:numId w:val="14"/>
            </w:numPr>
            <w:ind w:hanging="360"/>
          </w:pPr>
        </w:pPrChange>
      </w:pPr>
    </w:p>
    <w:p w14:paraId="766F76AD" w14:textId="26041A2A" w:rsidR="003B693F" w:rsidRDefault="003B693F" w:rsidP="00124851">
      <w:pPr>
        <w:pStyle w:val="Heading4"/>
        <w:rPr>
          <w:ins w:id="1004" w:author="Seungjin Baek" w:date="2016-09-30T13:13:00Z"/>
          <w:lang w:eastAsia="ko-KR"/>
        </w:rPr>
        <w:pPrChange w:id="1005" w:author="Seungjin Baek" w:date="2016-09-30T13:22:00Z">
          <w:pPr>
            <w:pStyle w:val="ListParagraph"/>
            <w:numPr>
              <w:numId w:val="14"/>
            </w:numPr>
            <w:ind w:hanging="360"/>
          </w:pPr>
        </w:pPrChange>
      </w:pPr>
      <w:ins w:id="1006" w:author="Seungjin Baek" w:date="2016-09-30T11:57:00Z">
        <w:r>
          <w:rPr>
            <w:lang w:eastAsia="ko-KR"/>
          </w:rPr>
          <w:t xml:space="preserve">Clustering Analysis </w:t>
        </w:r>
      </w:ins>
    </w:p>
    <w:p w14:paraId="401DFADF" w14:textId="77777777" w:rsidR="00124851" w:rsidRDefault="00124851" w:rsidP="00124851">
      <w:pPr>
        <w:ind w:left="360"/>
        <w:rPr>
          <w:ins w:id="1007" w:author="Seungjin Baek" w:date="2016-09-30T13:26:00Z"/>
          <w:rFonts w:eastAsia="Malgun Gothic"/>
          <w:lang w:eastAsia="ko-KR"/>
        </w:rPr>
      </w:pPr>
      <w:ins w:id="1008" w:author="Seungjin Baek" w:date="2016-09-30T13:26:00Z">
        <w:r>
          <w:rPr>
            <w:rFonts w:eastAsia="Malgun Gothic"/>
            <w:lang w:eastAsia="ko-KR"/>
          </w:rPr>
          <w:t xml:space="preserve">Clustering analysis is conducted with three different </w:t>
        </w:r>
        <w:proofErr w:type="spellStart"/>
        <w:r>
          <w:rPr>
            <w:rFonts w:eastAsia="Malgun Gothic"/>
            <w:lang w:eastAsia="ko-KR"/>
          </w:rPr>
          <w:t>sklearn</w:t>
        </w:r>
        <w:proofErr w:type="spellEnd"/>
        <w:r>
          <w:rPr>
            <w:rFonts w:eastAsia="Malgun Gothic"/>
            <w:lang w:eastAsia="ko-KR"/>
          </w:rPr>
          <w:t xml:space="preserve"> clustering algorithms:</w:t>
        </w:r>
      </w:ins>
    </w:p>
    <w:p w14:paraId="592E08C3" w14:textId="77777777" w:rsidR="00124851" w:rsidRDefault="00124851" w:rsidP="00124851">
      <w:pPr>
        <w:pStyle w:val="ListParagraph"/>
        <w:numPr>
          <w:ilvl w:val="0"/>
          <w:numId w:val="15"/>
        </w:numPr>
        <w:ind w:left="1080"/>
        <w:rPr>
          <w:ins w:id="1009" w:author="Seungjin Baek" w:date="2016-09-30T13:26:00Z"/>
          <w:rFonts w:eastAsia="Malgun Gothic"/>
          <w:lang w:eastAsia="ko-KR"/>
        </w:rPr>
      </w:pPr>
      <w:ins w:id="1010" w:author="Seungjin Baek" w:date="2016-09-30T13:26:00Z">
        <w:r>
          <w:rPr>
            <w:rFonts w:eastAsia="Malgun Gothic"/>
            <w:lang w:eastAsia="ko-KR"/>
          </w:rPr>
          <w:t xml:space="preserve">K-means </w:t>
        </w:r>
      </w:ins>
    </w:p>
    <w:p w14:paraId="5613132E" w14:textId="77777777" w:rsidR="00124851" w:rsidRDefault="00124851" w:rsidP="00124851">
      <w:pPr>
        <w:pStyle w:val="ListParagraph"/>
        <w:numPr>
          <w:ilvl w:val="0"/>
          <w:numId w:val="15"/>
        </w:numPr>
        <w:ind w:left="1080"/>
        <w:rPr>
          <w:ins w:id="1011" w:author="Seungjin Baek" w:date="2016-09-30T13:26:00Z"/>
          <w:rFonts w:eastAsia="Malgun Gothic"/>
          <w:lang w:eastAsia="ko-KR"/>
        </w:rPr>
      </w:pPr>
      <w:ins w:id="1012" w:author="Seungjin Baek" w:date="2016-09-30T13:26:00Z">
        <w:r>
          <w:rPr>
            <w:rFonts w:eastAsia="Malgun Gothic"/>
            <w:lang w:eastAsia="ko-KR"/>
          </w:rPr>
          <w:lastRenderedPageBreak/>
          <w:t xml:space="preserve">DBSCAN </w:t>
        </w:r>
      </w:ins>
    </w:p>
    <w:p w14:paraId="34D3AC98" w14:textId="77777777" w:rsidR="00124851" w:rsidRDefault="00124851" w:rsidP="00124851">
      <w:pPr>
        <w:pStyle w:val="ListParagraph"/>
        <w:numPr>
          <w:ilvl w:val="0"/>
          <w:numId w:val="15"/>
        </w:numPr>
        <w:ind w:left="1080"/>
        <w:rPr>
          <w:ins w:id="1013" w:author="Seungjin Baek" w:date="2016-09-30T13:26:00Z"/>
          <w:rFonts w:eastAsia="Malgun Gothic"/>
          <w:lang w:eastAsia="ko-KR"/>
        </w:rPr>
      </w:pPr>
      <w:ins w:id="1014" w:author="Seungjin Baek" w:date="2016-09-30T13:26:00Z">
        <w:r>
          <w:rPr>
            <w:rFonts w:eastAsia="Malgun Gothic"/>
            <w:lang w:eastAsia="ko-KR"/>
          </w:rPr>
          <w:t>Agglomerative clustering</w:t>
        </w:r>
      </w:ins>
    </w:p>
    <w:p w14:paraId="25230495" w14:textId="77777777" w:rsidR="00124851" w:rsidRPr="00124851" w:rsidRDefault="00124851" w:rsidP="00124851">
      <w:pPr>
        <w:rPr>
          <w:ins w:id="1015" w:author="Seungjin Baek" w:date="2016-09-30T13:28:00Z"/>
          <w:rFonts w:eastAsia="Malgun Gothic"/>
          <w:lang w:eastAsia="ko-KR"/>
          <w:rPrChange w:id="1016" w:author="Seungjin Baek" w:date="2016-09-30T13:28:00Z">
            <w:rPr>
              <w:ins w:id="1017" w:author="Seungjin Baek" w:date="2016-09-30T13:28:00Z"/>
              <w:lang w:eastAsia="ko-KR"/>
            </w:rPr>
          </w:rPrChange>
        </w:rPr>
        <w:pPrChange w:id="1018" w:author="Seungjin Baek" w:date="2016-09-30T13:28:00Z">
          <w:pPr>
            <w:pStyle w:val="ListParagraph"/>
            <w:ind w:left="1440"/>
          </w:pPr>
        </w:pPrChange>
      </w:pPr>
    </w:p>
    <w:p w14:paraId="4B739DC6" w14:textId="363C1A8E" w:rsidR="00124851" w:rsidRDefault="00124851" w:rsidP="00124851">
      <w:pPr>
        <w:ind w:left="360"/>
        <w:rPr>
          <w:ins w:id="1019" w:author="Seungjin Baek" w:date="2016-09-30T13:28:00Z"/>
          <w:rFonts w:eastAsia="Malgun Gothic"/>
          <w:lang w:eastAsia="ko-KR"/>
        </w:rPr>
      </w:pPr>
      <w:ins w:id="1020" w:author="Seungjin Baek" w:date="2016-09-30T13:28:00Z">
        <w:r>
          <w:rPr>
            <w:rFonts w:eastAsia="Malgun Gothic"/>
            <w:lang w:eastAsia="ko-KR"/>
          </w:rPr>
          <w:t>Since the new seller was assumed to be the ones without any listings in the given datasets, I need to separate the active users into three remaining groups. (Casual, Business and Top seller category)</w:t>
        </w:r>
      </w:ins>
    </w:p>
    <w:p w14:paraId="3CC9CF50" w14:textId="77777777" w:rsidR="00124851" w:rsidRDefault="00124851" w:rsidP="00124851">
      <w:pPr>
        <w:ind w:left="360"/>
        <w:rPr>
          <w:ins w:id="1021" w:author="Seungjin Baek" w:date="2016-09-30T13:26:00Z"/>
          <w:rFonts w:eastAsia="Malgun Gothic"/>
          <w:lang w:eastAsia="ko-KR"/>
        </w:rPr>
        <w:pPrChange w:id="1022" w:author="Seungjin Baek" w:date="2016-09-30T13:26:00Z">
          <w:pPr>
            <w:pStyle w:val="ListParagraph"/>
            <w:numPr>
              <w:numId w:val="14"/>
            </w:numPr>
            <w:ind w:hanging="360"/>
          </w:pPr>
        </w:pPrChange>
      </w:pPr>
    </w:p>
    <w:p w14:paraId="34FE19B3" w14:textId="77777777" w:rsidR="00B85F71" w:rsidRDefault="00124851" w:rsidP="00124851">
      <w:pPr>
        <w:ind w:left="360"/>
        <w:rPr>
          <w:ins w:id="1023" w:author="Seungjin Baek" w:date="2016-09-30T13:31:00Z"/>
          <w:rFonts w:eastAsia="Malgun Gothic"/>
          <w:lang w:eastAsia="ko-KR"/>
        </w:rPr>
        <w:pPrChange w:id="1024" w:author="Seungjin Baek" w:date="2016-09-30T13:26:00Z">
          <w:pPr>
            <w:pStyle w:val="ListParagraph"/>
            <w:numPr>
              <w:numId w:val="14"/>
            </w:numPr>
            <w:ind w:hanging="360"/>
          </w:pPr>
        </w:pPrChange>
      </w:pPr>
      <w:ins w:id="1025" w:author="Seungjin Baek" w:date="2016-09-30T13:23:00Z">
        <w:r>
          <w:rPr>
            <w:rFonts w:eastAsia="Malgun Gothic"/>
            <w:lang w:eastAsia="ko-KR"/>
          </w:rPr>
          <w:t>Although t</w:t>
        </w:r>
      </w:ins>
      <w:ins w:id="1026" w:author="Seungjin Baek" w:date="2016-09-30T13:13:00Z">
        <w:r>
          <w:rPr>
            <w:rFonts w:eastAsia="Malgun Gothic"/>
            <w:lang w:eastAsia="ko-KR"/>
          </w:rPr>
          <w:t>he provider of this dataset</w:t>
        </w:r>
      </w:ins>
      <w:ins w:id="1027" w:author="Seungjin Baek" w:date="2016-09-30T13:24:00Z">
        <w:r>
          <w:rPr>
            <w:rFonts w:eastAsia="Malgun Gothic"/>
            <w:lang w:eastAsia="ko-KR"/>
          </w:rPr>
          <w:t xml:space="preserve"> </w:t>
        </w:r>
      </w:ins>
      <w:ins w:id="1028" w:author="Seungjin Baek" w:date="2016-09-30T13:13:00Z">
        <w:r w:rsidR="006614BA">
          <w:rPr>
            <w:rFonts w:eastAsia="Malgun Gothic"/>
            <w:lang w:eastAsia="ko-KR"/>
          </w:rPr>
          <w:t>intended to seg</w:t>
        </w:r>
        <w:r>
          <w:rPr>
            <w:rFonts w:eastAsia="Malgun Gothic"/>
            <w:lang w:eastAsia="ko-KR"/>
          </w:rPr>
          <w:t xml:space="preserve">ment the </w:t>
        </w:r>
      </w:ins>
      <w:ins w:id="1029" w:author="Seungjin Baek" w:date="2016-09-30T13:27:00Z">
        <w:r>
          <w:rPr>
            <w:rFonts w:eastAsia="Malgun Gothic"/>
            <w:lang w:eastAsia="ko-KR"/>
          </w:rPr>
          <w:t>seller</w:t>
        </w:r>
      </w:ins>
      <w:ins w:id="1030" w:author="Seungjin Baek" w:date="2016-09-30T13:13:00Z">
        <w:r>
          <w:rPr>
            <w:rFonts w:eastAsia="Malgun Gothic"/>
            <w:lang w:eastAsia="ko-KR"/>
          </w:rPr>
          <w:t>s into four groups</w:t>
        </w:r>
      </w:ins>
      <w:ins w:id="1031" w:author="Seungjin Baek" w:date="2016-09-30T13:24:00Z">
        <w:r>
          <w:rPr>
            <w:rFonts w:eastAsia="Malgun Gothic"/>
            <w:lang w:eastAsia="ko-KR"/>
          </w:rPr>
          <w:t>, such as: (a) N</w:t>
        </w:r>
      </w:ins>
      <w:ins w:id="1032" w:author="Seungjin Baek" w:date="2016-09-30T13:15:00Z">
        <w:r w:rsidR="006614BA">
          <w:rPr>
            <w:rFonts w:eastAsia="Malgun Gothic"/>
            <w:lang w:eastAsia="ko-KR"/>
          </w:rPr>
          <w:t>ew seller</w:t>
        </w:r>
      </w:ins>
      <w:ins w:id="1033" w:author="Seungjin Baek" w:date="2016-09-30T13:24:00Z">
        <w:r>
          <w:rPr>
            <w:rFonts w:eastAsia="Malgun Gothic"/>
            <w:lang w:eastAsia="ko-KR"/>
          </w:rPr>
          <w:t xml:space="preserve">, (b) </w:t>
        </w:r>
      </w:ins>
      <w:ins w:id="1034" w:author="Seungjin Baek" w:date="2016-09-30T13:15:00Z">
        <w:r w:rsidR="006614BA">
          <w:rPr>
            <w:rFonts w:eastAsia="Malgun Gothic"/>
            <w:lang w:eastAsia="ko-KR"/>
          </w:rPr>
          <w:t>Casual seller</w:t>
        </w:r>
      </w:ins>
      <w:ins w:id="1035" w:author="Seungjin Baek" w:date="2016-09-30T13:24:00Z">
        <w:r>
          <w:rPr>
            <w:rFonts w:eastAsia="Malgun Gothic"/>
            <w:lang w:eastAsia="ko-KR"/>
          </w:rPr>
          <w:t xml:space="preserve">, (c) </w:t>
        </w:r>
      </w:ins>
      <w:ins w:id="1036" w:author="Seungjin Baek" w:date="2016-09-30T13:15:00Z">
        <w:r w:rsidR="006614BA">
          <w:rPr>
            <w:rFonts w:eastAsia="Malgun Gothic"/>
            <w:lang w:eastAsia="ko-KR"/>
          </w:rPr>
          <w:t>Business seller</w:t>
        </w:r>
      </w:ins>
      <w:ins w:id="1037" w:author="Seungjin Baek" w:date="2016-09-30T13:24:00Z">
        <w:r>
          <w:rPr>
            <w:rFonts w:eastAsia="Malgun Gothic"/>
            <w:lang w:eastAsia="ko-KR"/>
          </w:rPr>
          <w:t xml:space="preserve"> and (d) </w:t>
        </w:r>
      </w:ins>
      <w:ins w:id="1038" w:author="Seungjin Baek" w:date="2016-09-30T13:15:00Z">
        <w:r w:rsidR="006614BA">
          <w:rPr>
            <w:rFonts w:eastAsia="Malgun Gothic"/>
            <w:lang w:eastAsia="ko-KR"/>
          </w:rPr>
          <w:t>Top seller</w:t>
        </w:r>
      </w:ins>
      <w:ins w:id="1039" w:author="Seungjin Baek" w:date="2016-09-30T13:24:00Z">
        <w:r>
          <w:rPr>
            <w:rFonts w:eastAsia="Malgun Gothic"/>
            <w:lang w:eastAsia="ko-KR"/>
          </w:rPr>
          <w:t>, I have tested the cluster analysis</w:t>
        </w:r>
      </w:ins>
      <w:ins w:id="1040" w:author="Seungjin Baek" w:date="2016-09-30T13:28:00Z">
        <w:r>
          <w:rPr>
            <w:rFonts w:eastAsia="Malgun Gothic"/>
            <w:lang w:eastAsia="ko-KR"/>
          </w:rPr>
          <w:t xml:space="preserve"> results</w:t>
        </w:r>
      </w:ins>
      <w:ins w:id="1041" w:author="Seungjin Baek" w:date="2016-09-30T13:24:00Z">
        <w:r>
          <w:rPr>
            <w:rFonts w:eastAsia="Malgun Gothic"/>
            <w:lang w:eastAsia="ko-KR"/>
          </w:rPr>
          <w:t xml:space="preserve"> using silhouette </w:t>
        </w:r>
      </w:ins>
      <w:ins w:id="1042" w:author="Seungjin Baek" w:date="2016-09-30T13:28:00Z">
        <w:r>
          <w:rPr>
            <w:rFonts w:eastAsia="Malgun Gothic"/>
            <w:lang w:eastAsia="ko-KR"/>
          </w:rPr>
          <w:t xml:space="preserve">score </w:t>
        </w:r>
      </w:ins>
      <w:ins w:id="1043" w:author="Seungjin Baek" w:date="2016-09-30T13:25:00Z">
        <w:r>
          <w:rPr>
            <w:rFonts w:eastAsia="Malgun Gothic"/>
            <w:lang w:eastAsia="ko-KR"/>
          </w:rPr>
          <w:t>calculations by varying the number of clusters from two to six.</w:t>
        </w:r>
      </w:ins>
      <w:ins w:id="1044" w:author="Seungjin Baek" w:date="2016-09-30T13:29:00Z">
        <w:r>
          <w:rPr>
            <w:rFonts w:eastAsia="Malgun Gothic"/>
            <w:lang w:eastAsia="ko-KR"/>
          </w:rPr>
          <w:t xml:space="preserve"> </w:t>
        </w:r>
      </w:ins>
    </w:p>
    <w:p w14:paraId="34E88C69" w14:textId="77777777" w:rsidR="00B85F71" w:rsidRDefault="00B85F71" w:rsidP="00124851">
      <w:pPr>
        <w:ind w:left="360"/>
        <w:rPr>
          <w:ins w:id="1045" w:author="Seungjin Baek" w:date="2016-09-30T13:31:00Z"/>
          <w:rFonts w:eastAsia="Malgun Gothic"/>
          <w:lang w:eastAsia="ko-KR"/>
        </w:rPr>
        <w:pPrChange w:id="1046" w:author="Seungjin Baek" w:date="2016-09-30T13:26:00Z">
          <w:pPr>
            <w:pStyle w:val="ListParagraph"/>
            <w:numPr>
              <w:numId w:val="14"/>
            </w:numPr>
            <w:ind w:hanging="360"/>
          </w:pPr>
        </w:pPrChange>
      </w:pPr>
    </w:p>
    <w:p w14:paraId="7023C7CB" w14:textId="585F6B64" w:rsidR="006614BA" w:rsidRDefault="00B85F71" w:rsidP="00124851">
      <w:pPr>
        <w:ind w:left="360"/>
        <w:rPr>
          <w:ins w:id="1047" w:author="Seungjin Baek" w:date="2016-09-30T13:17:00Z"/>
          <w:rFonts w:eastAsia="Malgun Gothic"/>
          <w:lang w:eastAsia="ko-KR"/>
        </w:rPr>
        <w:pPrChange w:id="1048" w:author="Seungjin Baek" w:date="2016-09-30T13:26:00Z">
          <w:pPr>
            <w:pStyle w:val="ListParagraph"/>
            <w:numPr>
              <w:numId w:val="14"/>
            </w:numPr>
            <w:ind w:hanging="360"/>
          </w:pPr>
        </w:pPrChange>
      </w:pPr>
      <w:ins w:id="1049" w:author="Seungjin Baek" w:date="2016-09-30T13:31:00Z">
        <w:r>
          <w:rPr>
            <w:rFonts w:eastAsia="Malgun Gothic"/>
            <w:lang w:eastAsia="ko-KR"/>
          </w:rPr>
          <w:t xml:space="preserve">NOTE: </w:t>
        </w:r>
      </w:ins>
      <w:ins w:id="1050" w:author="Seungjin Baek" w:date="2016-09-30T13:29:00Z">
        <w:r w:rsidR="00124851">
          <w:rPr>
            <w:rFonts w:eastAsia="Malgun Gothic"/>
            <w:lang w:eastAsia="ko-KR"/>
          </w:rPr>
          <w:t xml:space="preserve">The calculation using </w:t>
        </w:r>
        <w:proofErr w:type="spellStart"/>
        <w:r w:rsidR="00124851">
          <w:rPr>
            <w:rFonts w:eastAsia="Malgun Gothic"/>
            <w:lang w:eastAsia="ko-KR"/>
          </w:rPr>
          <w:t>sklean’s</w:t>
        </w:r>
        <w:proofErr w:type="spellEnd"/>
        <w:r w:rsidR="00124851">
          <w:rPr>
            <w:rFonts w:eastAsia="Malgun Gothic"/>
            <w:lang w:eastAsia="ko-KR"/>
          </w:rPr>
          <w:t xml:space="preserve"> </w:t>
        </w:r>
        <w:proofErr w:type="spellStart"/>
        <w:r w:rsidR="00124851">
          <w:rPr>
            <w:rFonts w:eastAsia="Malgun Gothic"/>
            <w:lang w:eastAsia="ko-KR"/>
          </w:rPr>
          <w:t>silhouette_score</w:t>
        </w:r>
        <w:proofErr w:type="spellEnd"/>
        <w:r w:rsidR="00124851">
          <w:rPr>
            <w:rFonts w:eastAsia="Malgun Gothic"/>
            <w:lang w:eastAsia="ko-KR"/>
          </w:rPr>
          <w:t xml:space="preserve"> function, however, takes long time and it </w:t>
        </w:r>
      </w:ins>
      <w:ins w:id="1051" w:author="Seungjin Baek" w:date="2016-09-30T13:30:00Z">
        <w:r w:rsidR="00124851">
          <w:rPr>
            <w:rFonts w:eastAsia="Malgun Gothic"/>
            <w:lang w:eastAsia="ko-KR"/>
          </w:rPr>
          <w:t xml:space="preserve">crashes the </w:t>
        </w:r>
        <w:proofErr w:type="spellStart"/>
        <w:r w:rsidR="00124851">
          <w:rPr>
            <w:rFonts w:eastAsia="Malgun Gothic"/>
            <w:lang w:eastAsia="ko-KR"/>
          </w:rPr>
          <w:t>iPython</w:t>
        </w:r>
        <w:proofErr w:type="spellEnd"/>
        <w:r w:rsidR="00124851">
          <w:rPr>
            <w:rFonts w:eastAsia="Malgun Gothic"/>
            <w:lang w:eastAsia="ko-KR"/>
          </w:rPr>
          <w:t xml:space="preserve"> Notebook kernel when more than 40000 data entries were provided. </w:t>
        </w:r>
      </w:ins>
    </w:p>
    <w:p w14:paraId="7A74D4E4" w14:textId="77777777" w:rsidR="006614BA" w:rsidRDefault="006614BA" w:rsidP="006614BA">
      <w:pPr>
        <w:ind w:left="1080"/>
        <w:rPr>
          <w:ins w:id="1052" w:author="Seungjin Baek" w:date="2016-09-30T13:18:00Z"/>
          <w:rFonts w:eastAsia="Malgun Gothic"/>
          <w:lang w:eastAsia="ko-KR"/>
        </w:rPr>
        <w:pPrChange w:id="1053" w:author="Seungjin Baek" w:date="2016-09-30T13:15:00Z">
          <w:pPr>
            <w:pStyle w:val="ListParagraph"/>
            <w:numPr>
              <w:numId w:val="14"/>
            </w:numPr>
            <w:ind w:hanging="360"/>
          </w:pPr>
        </w:pPrChange>
      </w:pPr>
    </w:p>
    <w:p w14:paraId="61824D60" w14:textId="77777777" w:rsidR="006614BA" w:rsidRDefault="006614BA" w:rsidP="00124851">
      <w:pPr>
        <w:ind w:left="360"/>
        <w:rPr>
          <w:ins w:id="1054" w:author="Seungjin Baek" w:date="2016-09-30T13:20:00Z"/>
          <w:rFonts w:eastAsia="Malgun Gothic"/>
          <w:lang w:eastAsia="ko-KR"/>
        </w:rPr>
        <w:pPrChange w:id="1055" w:author="Seungjin Baek" w:date="2016-09-30T13:26:00Z">
          <w:pPr>
            <w:pStyle w:val="ListParagraph"/>
            <w:numPr>
              <w:numId w:val="14"/>
            </w:numPr>
            <w:ind w:hanging="360"/>
          </w:pPr>
        </w:pPrChange>
      </w:pPr>
    </w:p>
    <w:p w14:paraId="10D76204" w14:textId="77777777" w:rsidR="00C25E6E" w:rsidRPr="0089408E" w:rsidRDefault="00C25E6E">
      <w:pPr>
        <w:spacing w:before="100" w:beforeAutospacing="1" w:after="100" w:afterAutospacing="1"/>
        <w:rPr>
          <w:ins w:id="1056" w:author="S B" w:date="2016-07-09T23:25:00Z"/>
          <w:rFonts w:ascii="Arial" w:eastAsia="Times New Roman" w:hAnsi="Arial" w:cs="Times New Roman"/>
          <w:color w:val="000000"/>
          <w:rPrChange w:id="1057" w:author="S B" w:date="2016-07-09T23:25:00Z">
            <w:rPr>
              <w:ins w:id="1058" w:author="S B" w:date="2016-07-09T23:25:00Z"/>
              <w:rFonts w:ascii="Arial" w:eastAsia="Times New Roman" w:hAnsi="Arial" w:cs="Times New Roman"/>
              <w:color w:val="000000"/>
              <w:sz w:val="22"/>
              <w:szCs w:val="22"/>
            </w:rPr>
          </w:rPrChange>
        </w:rPr>
        <w:pPrChange w:id="1059" w:author="S B" w:date="2016-07-11T23:17:00Z">
          <w:pPr>
            <w:numPr>
              <w:numId w:val="9"/>
            </w:numPr>
            <w:tabs>
              <w:tab w:val="num" w:pos="720"/>
            </w:tabs>
            <w:spacing w:before="100" w:beforeAutospacing="1" w:after="100" w:afterAutospacing="1"/>
            <w:ind w:left="720" w:hanging="360"/>
          </w:pPr>
        </w:pPrChange>
      </w:pPr>
    </w:p>
    <w:p w14:paraId="7D7A531B" w14:textId="72713CEC" w:rsidR="00073132" w:rsidDel="0089408E" w:rsidRDefault="00073132" w:rsidP="00073132">
      <w:pPr>
        <w:pStyle w:val="Heading2"/>
        <w:rPr>
          <w:del w:id="1060" w:author="S B" w:date="2016-07-09T23:25:00Z"/>
        </w:rPr>
      </w:pPr>
    </w:p>
    <w:p w14:paraId="58D32453" w14:textId="77777777" w:rsidR="00073132" w:rsidRDefault="00073132" w:rsidP="00073132">
      <w:pPr>
        <w:pStyle w:val="Heading2"/>
      </w:pPr>
      <w:r>
        <w:t>Refinement</w:t>
      </w:r>
    </w:p>
    <w:p w14:paraId="4CE04562" w14:textId="25D931E8" w:rsidR="0089408E" w:rsidRPr="00B85F71" w:rsidDel="00E37BBA" w:rsidRDefault="0089408E" w:rsidP="0089408E">
      <w:pPr>
        <w:rPr>
          <w:ins w:id="1061" w:author="S B" w:date="2016-07-09T23:25:00Z"/>
          <w:del w:id="1062" w:author="Seungjin Baek" w:date="2016-09-30T14:27:00Z"/>
          <w:rFonts w:ascii="Arial" w:hAnsi="Arial" w:cs="Arial"/>
          <w:color w:val="A6A6A6" w:themeColor="background1" w:themeShade="A6"/>
          <w:rPrChange w:id="1063" w:author="Seungjin Baek" w:date="2016-09-30T13:31:00Z">
            <w:rPr>
              <w:ins w:id="1064" w:author="S B" w:date="2016-07-09T23:25:00Z"/>
              <w:del w:id="1065" w:author="Seungjin Baek" w:date="2016-09-30T14:27:00Z"/>
              <w:rFonts w:ascii="Arial" w:hAnsi="Arial" w:cs="Arial"/>
              <w:color w:val="000000"/>
              <w:sz w:val="22"/>
              <w:szCs w:val="22"/>
            </w:rPr>
          </w:rPrChange>
        </w:rPr>
      </w:pPr>
      <w:ins w:id="1066" w:author="S B" w:date="2016-07-09T23:25:00Z">
        <w:del w:id="1067" w:author="Seungjin Baek" w:date="2016-09-30T14:27:00Z">
          <w:r w:rsidRPr="00B85F71" w:rsidDel="00E37BBA">
            <w:rPr>
              <w:rFonts w:ascii="Droid Sans" w:hAnsi="Droid Sans" w:cs="Arial" w:hint="eastAsia"/>
              <w:color w:val="A6A6A6" w:themeColor="background1" w:themeShade="A6"/>
              <w:rPrChange w:id="1068" w:author="Seungjin Baek" w:date="2016-09-30T13:31:00Z">
                <w:rPr>
                  <w:rFonts w:ascii="Droid Sans" w:hAnsi="Droid Sans" w:cs="Arial" w:hint="eastAsia"/>
                  <w:color w:val="000000"/>
                  <w:sz w:val="22"/>
                  <w:szCs w:val="22"/>
                </w:rPr>
              </w:rPrChange>
            </w:rPr>
            <w:delTex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delText>
          </w:r>
        </w:del>
      </w:ins>
    </w:p>
    <w:p w14:paraId="52D28FE0" w14:textId="2A5E6EC4" w:rsidR="0089408E" w:rsidRPr="00B85F71" w:rsidDel="00E37BBA" w:rsidRDefault="0089408E" w:rsidP="0089408E">
      <w:pPr>
        <w:numPr>
          <w:ilvl w:val="0"/>
          <w:numId w:val="10"/>
        </w:numPr>
        <w:spacing w:before="100" w:beforeAutospacing="1" w:after="100" w:afterAutospacing="1"/>
        <w:rPr>
          <w:ins w:id="1069" w:author="S B" w:date="2016-07-09T23:25:00Z"/>
          <w:del w:id="1070" w:author="Seungjin Baek" w:date="2016-09-30T14:27:00Z"/>
          <w:rFonts w:ascii="Arial" w:eastAsia="Times New Roman" w:hAnsi="Arial" w:cs="Arial"/>
          <w:color w:val="A6A6A6" w:themeColor="background1" w:themeShade="A6"/>
          <w:rPrChange w:id="1071" w:author="Seungjin Baek" w:date="2016-09-30T13:31:00Z">
            <w:rPr>
              <w:ins w:id="1072" w:author="S B" w:date="2016-07-09T23:25:00Z"/>
              <w:del w:id="1073" w:author="Seungjin Baek" w:date="2016-09-30T14:27:00Z"/>
              <w:rFonts w:ascii="Arial" w:eastAsia="Times New Roman" w:hAnsi="Arial" w:cs="Arial"/>
              <w:color w:val="000000"/>
              <w:sz w:val="22"/>
              <w:szCs w:val="22"/>
            </w:rPr>
          </w:rPrChange>
        </w:rPr>
      </w:pPr>
      <w:ins w:id="1074" w:author="S B" w:date="2016-07-09T23:25:00Z">
        <w:del w:id="1075" w:author="Seungjin Baek" w:date="2016-09-30T14:27:00Z">
          <w:r w:rsidRPr="00B85F71" w:rsidDel="00E37BBA">
            <w:rPr>
              <w:rFonts w:ascii="Droid Sans" w:eastAsia="Times New Roman" w:hAnsi="Droid Sans" w:cs="Arial"/>
              <w:i/>
              <w:iCs/>
              <w:color w:val="A6A6A6" w:themeColor="background1" w:themeShade="A6"/>
              <w:rPrChange w:id="1076" w:author="Seungjin Baek" w:date="2016-09-30T13:31:00Z">
                <w:rPr>
                  <w:rFonts w:ascii="Droid Sans" w:eastAsia="Times New Roman" w:hAnsi="Droid Sans" w:cs="Arial"/>
                  <w:i/>
                  <w:iCs/>
                  <w:color w:val="000000"/>
                  <w:sz w:val="22"/>
                  <w:szCs w:val="22"/>
                </w:rPr>
              </w:rPrChange>
            </w:rPr>
            <w:delText>Has an initial solution been found and clearly reported?</w:delText>
          </w:r>
        </w:del>
      </w:ins>
    </w:p>
    <w:p w14:paraId="72E664F4" w14:textId="159FB52A" w:rsidR="0089408E" w:rsidRPr="00B85F71" w:rsidDel="00E37BBA" w:rsidRDefault="0089408E" w:rsidP="0089408E">
      <w:pPr>
        <w:numPr>
          <w:ilvl w:val="0"/>
          <w:numId w:val="10"/>
        </w:numPr>
        <w:spacing w:before="100" w:beforeAutospacing="1" w:after="100" w:afterAutospacing="1"/>
        <w:rPr>
          <w:ins w:id="1077" w:author="S B" w:date="2016-07-09T23:25:00Z"/>
          <w:del w:id="1078" w:author="Seungjin Baek" w:date="2016-09-30T14:27:00Z"/>
          <w:rFonts w:ascii="Arial" w:eastAsia="Times New Roman" w:hAnsi="Arial" w:cs="Arial"/>
          <w:color w:val="A6A6A6" w:themeColor="background1" w:themeShade="A6"/>
          <w:rPrChange w:id="1079" w:author="Seungjin Baek" w:date="2016-09-30T13:31:00Z">
            <w:rPr>
              <w:ins w:id="1080" w:author="S B" w:date="2016-07-09T23:25:00Z"/>
              <w:del w:id="1081" w:author="Seungjin Baek" w:date="2016-09-30T14:27:00Z"/>
              <w:rFonts w:ascii="Arial" w:eastAsia="Times New Roman" w:hAnsi="Arial" w:cs="Arial"/>
              <w:color w:val="000000"/>
              <w:sz w:val="22"/>
              <w:szCs w:val="22"/>
            </w:rPr>
          </w:rPrChange>
        </w:rPr>
      </w:pPr>
      <w:ins w:id="1082" w:author="S B" w:date="2016-07-09T23:25:00Z">
        <w:del w:id="1083" w:author="Seungjin Baek" w:date="2016-09-30T14:27:00Z">
          <w:r w:rsidRPr="00B85F71" w:rsidDel="00E37BBA">
            <w:rPr>
              <w:rFonts w:ascii="Droid Sans" w:eastAsia="Times New Roman" w:hAnsi="Droid Sans" w:cs="Arial"/>
              <w:i/>
              <w:iCs/>
              <w:color w:val="A6A6A6" w:themeColor="background1" w:themeShade="A6"/>
              <w:rPrChange w:id="1084" w:author="Seungjin Baek" w:date="2016-09-30T13:31:00Z">
                <w:rPr>
                  <w:rFonts w:ascii="Droid Sans" w:eastAsia="Times New Roman" w:hAnsi="Droid Sans" w:cs="Arial"/>
                  <w:i/>
                  <w:iCs/>
                  <w:color w:val="000000"/>
                  <w:sz w:val="22"/>
                  <w:szCs w:val="22"/>
                </w:rPr>
              </w:rPrChange>
            </w:rPr>
            <w:delText>Is the process of improvement clearly documented, such as what techniques were used?</w:delText>
          </w:r>
        </w:del>
      </w:ins>
    </w:p>
    <w:p w14:paraId="0BBBEA04" w14:textId="2F6D909E" w:rsidR="0089408E" w:rsidRPr="00B85F71" w:rsidDel="00E37BBA" w:rsidRDefault="0089408E" w:rsidP="0089408E">
      <w:pPr>
        <w:numPr>
          <w:ilvl w:val="0"/>
          <w:numId w:val="10"/>
        </w:numPr>
        <w:spacing w:before="100" w:beforeAutospacing="1" w:after="100" w:afterAutospacing="1"/>
        <w:rPr>
          <w:ins w:id="1085" w:author="S B" w:date="2016-07-09T23:25:00Z"/>
          <w:del w:id="1086" w:author="Seungjin Baek" w:date="2016-09-30T14:27:00Z"/>
          <w:rFonts w:ascii="Arial" w:eastAsia="Times New Roman" w:hAnsi="Arial" w:cs="Arial"/>
          <w:color w:val="A6A6A6" w:themeColor="background1" w:themeShade="A6"/>
          <w:rPrChange w:id="1087" w:author="Seungjin Baek" w:date="2016-09-30T13:31:00Z">
            <w:rPr>
              <w:ins w:id="1088" w:author="S B" w:date="2016-07-09T23:25:00Z"/>
              <w:del w:id="1089" w:author="Seungjin Baek" w:date="2016-09-30T14:27:00Z"/>
              <w:rFonts w:ascii="Arial" w:eastAsia="Times New Roman" w:hAnsi="Arial" w:cs="Arial"/>
              <w:color w:val="000000"/>
              <w:sz w:val="22"/>
              <w:szCs w:val="22"/>
            </w:rPr>
          </w:rPrChange>
        </w:rPr>
      </w:pPr>
      <w:ins w:id="1090" w:author="S B" w:date="2016-07-09T23:25:00Z">
        <w:del w:id="1091" w:author="Seungjin Baek" w:date="2016-09-30T14:27:00Z">
          <w:r w:rsidRPr="00B85F71" w:rsidDel="00E37BBA">
            <w:rPr>
              <w:rFonts w:ascii="Droid Sans" w:eastAsia="Times New Roman" w:hAnsi="Droid Sans" w:cs="Arial"/>
              <w:i/>
              <w:iCs/>
              <w:color w:val="A6A6A6" w:themeColor="background1" w:themeShade="A6"/>
              <w:rPrChange w:id="1092" w:author="Seungjin Baek" w:date="2016-09-30T13:31:00Z">
                <w:rPr>
                  <w:rFonts w:ascii="Droid Sans" w:eastAsia="Times New Roman" w:hAnsi="Droid Sans" w:cs="Arial"/>
                  <w:i/>
                  <w:iCs/>
                  <w:color w:val="000000"/>
                  <w:sz w:val="22"/>
                  <w:szCs w:val="22"/>
                </w:rPr>
              </w:rPrChange>
            </w:rPr>
            <w:delText>Are intermediate and final solutions clearly reported as the process is improved?</w:delText>
          </w:r>
        </w:del>
      </w:ins>
    </w:p>
    <w:p w14:paraId="1951D6B7" w14:textId="77777777" w:rsidR="00E37BBA" w:rsidRDefault="00E37BBA">
      <w:pPr>
        <w:rPr>
          <w:ins w:id="1093" w:author="Seungjin Baek" w:date="2016-09-30T14:27:00Z"/>
        </w:rPr>
      </w:pPr>
    </w:p>
    <w:p w14:paraId="3725652F" w14:textId="3EBBB15B" w:rsidR="00073132" w:rsidRDefault="00B85F71">
      <w:pPr>
        <w:rPr>
          <w:ins w:id="1094" w:author="Seungjin Baek" w:date="2016-09-30T13:31:00Z"/>
        </w:rPr>
      </w:pPr>
      <w:ins w:id="1095" w:author="Seungjin Baek" w:date="2016-09-30T13:31:00Z">
        <w:r>
          <w:t>As mentioned in the previous section, I have used three different clustering algorithms.</w:t>
        </w:r>
      </w:ins>
    </w:p>
    <w:p w14:paraId="5FA7AD99" w14:textId="690B2912" w:rsidR="00B85F71" w:rsidRDefault="00B85F71" w:rsidP="00B85F71">
      <w:pPr>
        <w:pStyle w:val="Heading4"/>
        <w:rPr>
          <w:ins w:id="1096" w:author="Seungjin Baek" w:date="2016-09-30T13:32:00Z"/>
        </w:rPr>
        <w:pPrChange w:id="1097" w:author="Seungjin Baek" w:date="2016-09-30T13:33:00Z">
          <w:pPr/>
        </w:pPrChange>
      </w:pPr>
      <w:ins w:id="1098" w:author="Seungjin Baek" w:date="2016-09-30T13:32:00Z">
        <w:r>
          <w:t>K-means</w:t>
        </w:r>
      </w:ins>
    </w:p>
    <w:p w14:paraId="418FC3AE" w14:textId="521A5203" w:rsidR="00B85F71" w:rsidRDefault="00B85F71">
      <w:pPr>
        <w:rPr>
          <w:ins w:id="1099" w:author="Seungjin Baek" w:date="2016-09-30T13:36:00Z"/>
        </w:rPr>
      </w:pPr>
      <w:ins w:id="1100" w:author="Seungjin Baek" w:date="2016-09-30T13:32:00Z">
        <w:r>
          <w:t>K-means clustering algorithm is the only one that was able to process all 97,423 dataset and successfully finish the clustering.</w:t>
        </w:r>
      </w:ins>
      <w:ins w:id="1101" w:author="Seungjin Baek" w:date="2016-09-30T13:33:00Z">
        <w:r>
          <w:t xml:space="preserve"> The silhouette score computation, however, was not able to process all data, so I had to randomly choose 40,000 datasets from the total and computed the score. </w:t>
        </w:r>
      </w:ins>
      <w:ins w:id="1102" w:author="Seungjin Baek" w:date="2016-09-30T13:34:00Z">
        <w:r>
          <w:t>I have</w:t>
        </w:r>
      </w:ins>
      <w:ins w:id="1103" w:author="Seungjin Baek" w:date="2016-09-30T13:36:00Z">
        <w:r>
          <w:t xml:space="preserve"> varied the length of data for calculation with </w:t>
        </w:r>
      </w:ins>
      <w:ins w:id="1104" w:author="Seungjin Baek" w:date="2016-09-30T13:34:00Z">
        <w:r>
          <w:t>20000, 30000 and 40000 data entries and the silhouette scores are same up to two digit</w:t>
        </w:r>
      </w:ins>
      <w:ins w:id="1105" w:author="Seungjin Baek" w:date="2016-09-30T13:36:00Z">
        <w:r>
          <w:t>s</w:t>
        </w:r>
      </w:ins>
      <w:ins w:id="1106" w:author="Seungjin Baek" w:date="2016-09-30T13:34:00Z">
        <w:r>
          <w:t xml:space="preserve"> below decimal point.</w:t>
        </w:r>
      </w:ins>
    </w:p>
    <w:p w14:paraId="56C919B3" w14:textId="216491B3" w:rsidR="00B85F71" w:rsidRDefault="00B85F71" w:rsidP="00B85F71">
      <w:pPr>
        <w:pStyle w:val="Heading4"/>
        <w:rPr>
          <w:ins w:id="1107" w:author="Seungjin Baek" w:date="2016-09-30T13:36:00Z"/>
        </w:rPr>
        <w:pPrChange w:id="1108" w:author="Seungjin Baek" w:date="2016-09-30T13:39:00Z">
          <w:pPr/>
        </w:pPrChange>
      </w:pPr>
      <w:ins w:id="1109" w:author="Seungjin Baek" w:date="2016-09-30T13:36:00Z">
        <w:r>
          <w:t>DBSCAN</w:t>
        </w:r>
      </w:ins>
    </w:p>
    <w:p w14:paraId="1F676793" w14:textId="003554E2" w:rsidR="00B30EAD" w:rsidRDefault="00B30EAD" w:rsidP="00B30EAD">
      <w:pPr>
        <w:rPr>
          <w:ins w:id="1110" w:author="Seungjin Baek" w:date="2016-09-30T14:42:00Z"/>
        </w:rPr>
      </w:pPr>
      <w:ins w:id="1111" w:author="Seungjin Baek" w:date="2016-09-30T14:41:00Z">
        <w:r>
          <w:t>As seen in the figure and number of users in each clusters, clusters are not evenly distributed and one or two clusters contain most of the datasets. DBSCAN views clusters as areas of high density separated by areas of low density. It is known that the clusters found using DBSCAN can be any shape, whereas k-means assumes the clusters to be convex shapes. Having negative silhouette scores in ma</w:t>
        </w:r>
      </w:ins>
      <w:ins w:id="1112" w:author="Seungjin Baek" w:date="2016-09-30T14:42:00Z">
        <w:r>
          <w:t>n</w:t>
        </w:r>
      </w:ins>
      <w:ins w:id="1113" w:author="Seungjin Baek" w:date="2016-09-30T14:41:00Z">
        <w:r>
          <w:t>y smaller clusters found using k-means may indicate that the ground truth clusters may not be convex shapes.</w:t>
        </w:r>
      </w:ins>
    </w:p>
    <w:p w14:paraId="19060AFA" w14:textId="77777777" w:rsidR="00B30EAD" w:rsidRDefault="00B30EAD" w:rsidP="00B30EAD">
      <w:pPr>
        <w:rPr>
          <w:ins w:id="1114" w:author="Seungjin Baek" w:date="2016-09-30T14:41:00Z"/>
        </w:rPr>
      </w:pPr>
    </w:p>
    <w:p w14:paraId="7BEBD558" w14:textId="0B0C82E4" w:rsidR="00B85F71" w:rsidRDefault="00B30EAD" w:rsidP="00B30EAD">
      <w:pPr>
        <w:rPr>
          <w:ins w:id="1115" w:author="Seungjin Baek" w:date="2016-09-30T13:39:00Z"/>
        </w:rPr>
      </w:pPr>
      <w:ins w:id="1116" w:author="Seungjin Baek" w:date="2016-09-30T14:41:00Z">
        <w:r>
          <w:t>DBSCAN is known to be good for data which contains clusters of similar density.</w:t>
        </w:r>
      </w:ins>
      <w:ins w:id="1117" w:author="Seungjin Baek" w:date="2016-09-30T14:43:00Z">
        <w:r>
          <w:t xml:space="preserve"> </w:t>
        </w:r>
      </w:ins>
      <w:ins w:id="1118" w:author="Seungjin Baek" w:date="2016-09-30T14:41:00Z">
        <w:r>
          <w:t xml:space="preserve">There are two parameters to the algorithm, </w:t>
        </w:r>
        <w:proofErr w:type="spellStart"/>
        <w:r w:rsidRPr="00B30EAD">
          <w:rPr>
            <w:rFonts w:asciiTheme="majorHAnsi" w:hAnsiTheme="majorHAnsi"/>
            <w:rPrChange w:id="1119" w:author="Seungjin Baek" w:date="2016-09-30T14:43:00Z">
              <w:rPr/>
            </w:rPrChange>
          </w:rPr>
          <w:t>min_samples</w:t>
        </w:r>
        <w:proofErr w:type="spellEnd"/>
        <w:r>
          <w:t xml:space="preserve"> and </w:t>
        </w:r>
        <w:r w:rsidRPr="00B30EAD">
          <w:rPr>
            <w:rFonts w:asciiTheme="majorHAnsi" w:hAnsiTheme="majorHAnsi"/>
            <w:rPrChange w:id="1120" w:author="Seungjin Baek" w:date="2016-09-30T14:43:00Z">
              <w:rPr/>
            </w:rPrChange>
          </w:rPr>
          <w:t>eps</w:t>
        </w:r>
        <w:r>
          <w:t xml:space="preserve">, which define formally what we mean when we say dense. Higher </w:t>
        </w:r>
        <w:proofErr w:type="spellStart"/>
        <w:r w:rsidRPr="00B30EAD">
          <w:rPr>
            <w:rFonts w:asciiTheme="majorHAnsi" w:hAnsiTheme="majorHAnsi"/>
            <w:rPrChange w:id="1121" w:author="Seungjin Baek" w:date="2016-09-30T14:43:00Z">
              <w:rPr/>
            </w:rPrChange>
          </w:rPr>
          <w:t>min_samples</w:t>
        </w:r>
        <w:proofErr w:type="spellEnd"/>
        <w:r>
          <w:t xml:space="preserve"> or lower </w:t>
        </w:r>
        <w:r w:rsidRPr="00B30EAD">
          <w:rPr>
            <w:rFonts w:asciiTheme="majorHAnsi" w:hAnsiTheme="majorHAnsi"/>
            <w:rPrChange w:id="1122" w:author="Seungjin Baek" w:date="2016-09-30T14:43:00Z">
              <w:rPr/>
            </w:rPrChange>
          </w:rPr>
          <w:t>eps</w:t>
        </w:r>
        <w:r>
          <w:t xml:space="preserve"> indicate higher density necessary to form a cluster.</w:t>
        </w:r>
      </w:ins>
      <w:ins w:id="1123" w:author="Seungjin Baek" w:date="2016-09-30T14:43:00Z">
        <w:r>
          <w:t xml:space="preserve"> </w:t>
        </w:r>
      </w:ins>
      <w:ins w:id="1124" w:author="Seungjin Baek" w:date="2016-09-30T13:37:00Z">
        <w:r w:rsidR="00B85F71">
          <w:t xml:space="preserve">DBSCAN clustering did not work </w:t>
        </w:r>
        <w:r w:rsidR="00B85F71">
          <w:lastRenderedPageBreak/>
          <w:t xml:space="preserve">well with the entire datasets. </w:t>
        </w:r>
      </w:ins>
      <w:ins w:id="1125" w:author="Seungjin Baek" w:date="2016-09-30T13:38:00Z">
        <w:r w:rsidR="00B85F71">
          <w:t xml:space="preserve">I was able to process </w:t>
        </w:r>
      </w:ins>
      <w:ins w:id="1126" w:author="Seungjin Baek" w:date="2016-09-30T13:39:00Z">
        <w:r w:rsidR="00B85F71">
          <w:t xml:space="preserve">only </w:t>
        </w:r>
      </w:ins>
      <w:ins w:id="1127" w:author="Seungjin Baek" w:date="2016-09-30T13:38:00Z">
        <w:r w:rsidR="00B85F71">
          <w:t xml:space="preserve">60000 </w:t>
        </w:r>
      </w:ins>
      <w:ins w:id="1128" w:author="Seungjin Baek" w:date="2016-09-30T13:39:00Z">
        <w:r w:rsidR="00B85F71">
          <w:t>of data using this algorithm.</w:t>
        </w:r>
      </w:ins>
    </w:p>
    <w:p w14:paraId="6B3D7169" w14:textId="0C67FF26" w:rsidR="00B85F71" w:rsidRDefault="00B85F71" w:rsidP="004F436C">
      <w:pPr>
        <w:pStyle w:val="Heading4"/>
        <w:rPr>
          <w:ins w:id="1129" w:author="Seungjin Baek" w:date="2016-09-30T13:39:00Z"/>
        </w:rPr>
        <w:pPrChange w:id="1130" w:author="Seungjin Baek" w:date="2016-09-30T13:42:00Z">
          <w:pPr/>
        </w:pPrChange>
      </w:pPr>
      <w:ins w:id="1131" w:author="Seungjin Baek" w:date="2016-09-30T13:39:00Z">
        <w:r>
          <w:t>Hierarchical clustering</w:t>
        </w:r>
      </w:ins>
    </w:p>
    <w:p w14:paraId="177C08BD" w14:textId="1DEF530B" w:rsidR="00B85F71" w:rsidRDefault="00B85F71">
      <w:ins w:id="1132" w:author="Seungjin Baek" w:date="2016-09-30T13:40:00Z">
        <w:r>
          <w:t>Hierarchical clustering algorithm also didn’t work well with the entire dataset. I managed to make it work with only 30000 data and it took very long time to process.</w:t>
        </w:r>
      </w:ins>
    </w:p>
    <w:p w14:paraId="30A79E88" w14:textId="77777777" w:rsidR="00073132" w:rsidRDefault="00073132">
      <w:pPr>
        <w:pStyle w:val="Heading1"/>
        <w:numPr>
          <w:ilvl w:val="0"/>
          <w:numId w:val="4"/>
        </w:numPr>
        <w:pPrChange w:id="1133" w:author="S B" w:date="2016-06-27T22:51:00Z">
          <w:pPr>
            <w:pStyle w:val="Heading1"/>
          </w:pPr>
        </w:pPrChange>
      </w:pPr>
      <w:r>
        <w:t>Results</w:t>
      </w:r>
    </w:p>
    <w:p w14:paraId="297994CF" w14:textId="77777777" w:rsidR="00073132" w:rsidRDefault="00073132"/>
    <w:p w14:paraId="384E9507" w14:textId="77777777" w:rsidR="00073132" w:rsidRDefault="00073132" w:rsidP="00073132">
      <w:pPr>
        <w:pStyle w:val="Heading2"/>
        <w:rPr>
          <w:rFonts w:eastAsia="Malgun Gothic"/>
          <w:lang w:eastAsia="ko-KR"/>
        </w:rPr>
      </w:pPr>
      <w:r>
        <w:t>Model Evaluation and Validation</w:t>
      </w:r>
    </w:p>
    <w:p w14:paraId="632C2623" w14:textId="77777777" w:rsidR="00E37BBA" w:rsidRDefault="00E37BBA" w:rsidP="00CC05DA">
      <w:pPr>
        <w:rPr>
          <w:ins w:id="1134" w:author="Seungjin Baek" w:date="2016-09-30T14:27:00Z"/>
          <w:rFonts w:eastAsia="Malgun Gothic"/>
          <w:lang w:eastAsia="ko-KR"/>
        </w:rPr>
      </w:pPr>
    </w:p>
    <w:p w14:paraId="0937705B" w14:textId="2FC00367" w:rsidR="00E3655E" w:rsidRDefault="00E37BBA" w:rsidP="00E37BBA">
      <w:pPr>
        <w:pStyle w:val="Heading4"/>
        <w:rPr>
          <w:ins w:id="1135" w:author="Seungjin Baek" w:date="2016-09-30T13:55:00Z"/>
          <w:lang w:eastAsia="ko-KR"/>
        </w:rPr>
        <w:pPrChange w:id="1136" w:author="Seungjin Baek" w:date="2016-09-30T14:27:00Z">
          <w:pPr/>
        </w:pPrChange>
      </w:pPr>
      <w:ins w:id="1137" w:author="Seungjin Baek" w:date="2016-09-30T14:27:00Z">
        <w:r>
          <w:rPr>
            <w:lang w:eastAsia="ko-KR"/>
          </w:rPr>
          <w:t>K-means clustering</w:t>
        </w:r>
      </w:ins>
      <w:del w:id="1138" w:author="Seungjin Baek" w:date="2016-09-30T14:22:00Z">
        <w:r w:rsidR="00CC05DA" w:rsidDel="00E37BBA">
          <w:rPr>
            <w:lang w:eastAsia="ko-KR"/>
          </w:rPr>
          <w:delText>S</w:delText>
        </w:r>
        <w:r w:rsidR="00CC05DA" w:rsidDel="00E37BBA">
          <w:rPr>
            <w:rFonts w:hint="eastAsia"/>
            <w:lang w:eastAsia="ko-KR"/>
          </w:rPr>
          <w:delText>plit data 80/20 (at beginning) and train model with 80% and test model with the rest</w:delText>
        </w:r>
      </w:del>
    </w:p>
    <w:p w14:paraId="664F0FA2" w14:textId="3BC3CFDB" w:rsidR="00E3655E" w:rsidRDefault="00E3655E" w:rsidP="00CC05DA">
      <w:pPr>
        <w:rPr>
          <w:ins w:id="1139" w:author="Seungjin Baek" w:date="2016-09-30T13:58:00Z"/>
          <w:rFonts w:eastAsia="Malgun Gothic"/>
          <w:lang w:eastAsia="ko-KR"/>
        </w:rPr>
      </w:pPr>
      <w:ins w:id="1140" w:author="Seungjin Baek" w:date="2016-09-30T13:59:00Z">
        <w:r>
          <w:rPr>
            <w:rFonts w:eastAsia="Malgun Gothic"/>
            <w:lang w:eastAsia="ko-KR"/>
          </w:rPr>
          <w:t>After the datasets were clustered using K-Means clustering algorithm, the s</w:t>
        </w:r>
      </w:ins>
      <w:ins w:id="1141" w:author="Seungjin Baek" w:date="2016-09-30T13:55:00Z">
        <w:r>
          <w:rPr>
            <w:rFonts w:eastAsia="Malgun Gothic"/>
            <w:lang w:eastAsia="ko-KR"/>
          </w:rPr>
          <w:t xml:space="preserve">ilhouette scores </w:t>
        </w:r>
      </w:ins>
      <w:ins w:id="1142" w:author="Seungjin Baek" w:date="2016-09-30T14:00:00Z">
        <w:r>
          <w:rPr>
            <w:rFonts w:eastAsia="Malgun Gothic"/>
            <w:lang w:eastAsia="ko-KR"/>
          </w:rPr>
          <w:t>were computed with randomly selected</w:t>
        </w:r>
      </w:ins>
      <w:ins w:id="1143" w:author="Seungjin Baek" w:date="2016-09-30T13:59:00Z">
        <w:r>
          <w:rPr>
            <w:rFonts w:eastAsia="Malgun Gothic"/>
            <w:lang w:eastAsia="ko-KR"/>
          </w:rPr>
          <w:t xml:space="preserve"> 20000 </w:t>
        </w:r>
      </w:ins>
      <w:ins w:id="1144" w:author="Seungjin Baek" w:date="2016-09-30T14:00:00Z">
        <w:r>
          <w:rPr>
            <w:rFonts w:eastAsia="Malgun Gothic"/>
            <w:lang w:eastAsia="ko-KR"/>
          </w:rPr>
          <w:t>data (</w:t>
        </w:r>
      </w:ins>
      <w:ins w:id="1145" w:author="Seungjin Baek" w:date="2016-09-30T14:33:00Z">
        <w:r w:rsidR="002D7154">
          <w:rPr>
            <w:rFonts w:eastAsia="Malgun Gothic"/>
            <w:lang w:eastAsia="ko-KR"/>
          </w:rPr>
          <w:t>Table 3</w:t>
        </w:r>
      </w:ins>
      <w:ins w:id="1146" w:author="Seungjin Baek" w:date="2016-09-30T14:00:00Z">
        <w:r>
          <w:rPr>
            <w:rFonts w:eastAsia="Malgun Gothic"/>
            <w:lang w:eastAsia="ko-KR"/>
          </w:rPr>
          <w:t xml:space="preserve">). </w:t>
        </w:r>
      </w:ins>
    </w:p>
    <w:p w14:paraId="0217A860" w14:textId="77777777" w:rsidR="00E3655E" w:rsidRDefault="00E3655E" w:rsidP="00CC05DA">
      <w:pPr>
        <w:rPr>
          <w:ins w:id="1147" w:author="Seungjin Baek" w:date="2016-09-30T13:55:00Z"/>
          <w:rFonts w:eastAsia="Malgun Gothic"/>
          <w:lang w:eastAsia="ko-KR"/>
        </w:rPr>
      </w:pPr>
    </w:p>
    <w:p w14:paraId="612EF506" w14:textId="52B4827A" w:rsidR="00E3655E" w:rsidRDefault="002D7154" w:rsidP="002D7154">
      <w:pPr>
        <w:pStyle w:val="Caption"/>
        <w:rPr>
          <w:ins w:id="1148" w:author="Seungjin Baek" w:date="2016-09-30T13:58:00Z"/>
        </w:rPr>
        <w:pPrChange w:id="1149" w:author="Seungjin Baek" w:date="2016-09-30T14:32:00Z">
          <w:pPr/>
        </w:pPrChange>
      </w:pPr>
      <w:ins w:id="1150" w:author="Seungjin Baek" w:date="2016-09-30T14:32:00Z">
        <w:r>
          <w:t xml:space="preserve">Table </w:t>
        </w:r>
        <w:r>
          <w:fldChar w:fldCharType="begin"/>
        </w:r>
        <w:r>
          <w:instrText xml:space="preserve"> SEQ Table \* ARABIC </w:instrText>
        </w:r>
      </w:ins>
      <w:r>
        <w:fldChar w:fldCharType="separate"/>
      </w:r>
      <w:ins w:id="1151" w:author="Seungjin Baek" w:date="2016-09-30T16:33:00Z">
        <w:r w:rsidR="00120D36">
          <w:rPr>
            <w:noProof/>
          </w:rPr>
          <w:t>3</w:t>
        </w:r>
      </w:ins>
      <w:ins w:id="1152" w:author="Seungjin Baek" w:date="2016-09-30T14:32:00Z">
        <w:r>
          <w:fldChar w:fldCharType="end"/>
        </w:r>
        <w:r>
          <w:t xml:space="preserve"> Silhouette score with 20000 random dataset</w:t>
        </w:r>
      </w:ins>
    </w:p>
    <w:tbl>
      <w:tblPr>
        <w:tblStyle w:val="TableGrid"/>
        <w:tblW w:w="0" w:type="auto"/>
        <w:tblLook w:val="04A0" w:firstRow="1" w:lastRow="0" w:firstColumn="1" w:lastColumn="0" w:noHBand="0" w:noVBand="1"/>
        <w:tblPrChange w:id="1153" w:author="Seungjin Baek" w:date="2016-09-30T14:14:00Z">
          <w:tblPr>
            <w:tblStyle w:val="TableGrid"/>
            <w:tblW w:w="0" w:type="auto"/>
            <w:tblLook w:val="04A0" w:firstRow="1" w:lastRow="0" w:firstColumn="1" w:lastColumn="0" w:noHBand="0" w:noVBand="1"/>
          </w:tblPr>
        </w:tblPrChange>
      </w:tblPr>
      <w:tblGrid>
        <w:gridCol w:w="1998"/>
        <w:gridCol w:w="1980"/>
        <w:gridCol w:w="3150"/>
        <w:tblGridChange w:id="1154">
          <w:tblGrid>
            <w:gridCol w:w="2952"/>
            <w:gridCol w:w="2952"/>
            <w:gridCol w:w="2952"/>
          </w:tblGrid>
        </w:tblGridChange>
      </w:tblGrid>
      <w:tr w:rsidR="00E3655E" w14:paraId="48A7A81C" w14:textId="77777777" w:rsidTr="00333088">
        <w:trPr>
          <w:ins w:id="1155" w:author="Seungjin Baek" w:date="2016-09-30T13:57:00Z"/>
        </w:trPr>
        <w:tc>
          <w:tcPr>
            <w:tcW w:w="1998" w:type="dxa"/>
            <w:tcPrChange w:id="1156" w:author="Seungjin Baek" w:date="2016-09-30T14:14:00Z">
              <w:tcPr>
                <w:tcW w:w="2952" w:type="dxa"/>
              </w:tcPr>
            </w:tcPrChange>
          </w:tcPr>
          <w:p w14:paraId="2D342FB6" w14:textId="45199082" w:rsidR="00E3655E" w:rsidRDefault="00E3655E" w:rsidP="00CC05DA">
            <w:pPr>
              <w:rPr>
                <w:ins w:id="1157" w:author="Seungjin Baek" w:date="2016-09-30T13:57:00Z"/>
                <w:rFonts w:eastAsia="Malgun Gothic"/>
                <w:lang w:eastAsia="ko-KR"/>
              </w:rPr>
            </w:pPr>
            <w:ins w:id="1158" w:author="Seungjin Baek" w:date="2016-09-30T13:57:00Z">
              <w:r>
                <w:rPr>
                  <w:rFonts w:eastAsia="Malgun Gothic"/>
                  <w:lang w:eastAsia="ko-KR"/>
                </w:rPr>
                <w:t>cluster number</w:t>
              </w:r>
            </w:ins>
          </w:p>
        </w:tc>
        <w:tc>
          <w:tcPr>
            <w:tcW w:w="1980" w:type="dxa"/>
            <w:tcPrChange w:id="1159" w:author="Seungjin Baek" w:date="2016-09-30T14:14:00Z">
              <w:tcPr>
                <w:tcW w:w="2952" w:type="dxa"/>
              </w:tcPr>
            </w:tcPrChange>
          </w:tcPr>
          <w:p w14:paraId="46172D90" w14:textId="00C9ADC3" w:rsidR="00E3655E" w:rsidRDefault="00E3655E" w:rsidP="00CC05DA">
            <w:pPr>
              <w:rPr>
                <w:ins w:id="1160" w:author="Seungjin Baek" w:date="2016-09-30T13:57:00Z"/>
                <w:rFonts w:eastAsia="Malgun Gothic"/>
                <w:lang w:eastAsia="ko-KR"/>
              </w:rPr>
            </w:pPr>
            <w:ins w:id="1161" w:author="Seungjin Baek" w:date="2016-09-30T13:57:00Z">
              <w:r>
                <w:rPr>
                  <w:rFonts w:eastAsia="Malgun Gothic"/>
                  <w:lang w:eastAsia="ko-KR"/>
                </w:rPr>
                <w:t>silhouette score</w:t>
              </w:r>
            </w:ins>
          </w:p>
        </w:tc>
        <w:tc>
          <w:tcPr>
            <w:tcW w:w="3150" w:type="dxa"/>
            <w:tcPrChange w:id="1162" w:author="Seungjin Baek" w:date="2016-09-30T14:14:00Z">
              <w:tcPr>
                <w:tcW w:w="2952" w:type="dxa"/>
              </w:tcPr>
            </w:tcPrChange>
          </w:tcPr>
          <w:p w14:paraId="023BBBFE" w14:textId="110D4ACD" w:rsidR="00E3655E" w:rsidRDefault="00E3655E" w:rsidP="00CC05DA">
            <w:pPr>
              <w:rPr>
                <w:ins w:id="1163" w:author="Seungjin Baek" w:date="2016-09-30T13:57:00Z"/>
                <w:rFonts w:eastAsia="Malgun Gothic"/>
                <w:lang w:eastAsia="ko-KR"/>
              </w:rPr>
            </w:pPr>
            <w:ins w:id="1164" w:author="Seungjin Baek" w:date="2016-09-30T13:57:00Z">
              <w:r>
                <w:rPr>
                  <w:rFonts w:eastAsia="Malgun Gothic"/>
                  <w:lang w:eastAsia="ko-KR"/>
                </w:rPr>
                <w:t>computation time</w:t>
              </w:r>
            </w:ins>
            <w:ins w:id="1165" w:author="Seungjin Baek" w:date="2016-09-30T13:58:00Z">
              <w:r>
                <w:rPr>
                  <w:rFonts w:eastAsia="Malgun Gothic"/>
                  <w:lang w:eastAsia="ko-KR"/>
                </w:rPr>
                <w:t xml:space="preserve"> (seconds)</w:t>
              </w:r>
            </w:ins>
          </w:p>
        </w:tc>
      </w:tr>
      <w:tr w:rsidR="00E3655E" w14:paraId="3362037C" w14:textId="77777777" w:rsidTr="00333088">
        <w:trPr>
          <w:ins w:id="1166" w:author="Seungjin Baek" w:date="2016-09-30T13:57:00Z"/>
        </w:trPr>
        <w:tc>
          <w:tcPr>
            <w:tcW w:w="1998" w:type="dxa"/>
            <w:tcPrChange w:id="1167" w:author="Seungjin Baek" w:date="2016-09-30T14:14:00Z">
              <w:tcPr>
                <w:tcW w:w="2952" w:type="dxa"/>
              </w:tcPr>
            </w:tcPrChange>
          </w:tcPr>
          <w:p w14:paraId="62E913C9" w14:textId="479BAF8A" w:rsidR="00E3655E" w:rsidRDefault="00E3655E" w:rsidP="00CC05DA">
            <w:pPr>
              <w:rPr>
                <w:ins w:id="1168" w:author="Seungjin Baek" w:date="2016-09-30T13:57:00Z"/>
                <w:rFonts w:eastAsia="Malgun Gothic"/>
                <w:lang w:eastAsia="ko-KR"/>
              </w:rPr>
            </w:pPr>
            <w:ins w:id="1169" w:author="Seungjin Baek" w:date="2016-09-30T13:57:00Z">
              <w:r>
                <w:rPr>
                  <w:rFonts w:eastAsia="Malgun Gothic"/>
                  <w:lang w:eastAsia="ko-KR"/>
                </w:rPr>
                <w:t>2</w:t>
              </w:r>
            </w:ins>
          </w:p>
        </w:tc>
        <w:tc>
          <w:tcPr>
            <w:tcW w:w="1980" w:type="dxa"/>
            <w:tcPrChange w:id="1170" w:author="Seungjin Baek" w:date="2016-09-30T14:14:00Z">
              <w:tcPr>
                <w:tcW w:w="2952" w:type="dxa"/>
              </w:tcPr>
            </w:tcPrChange>
          </w:tcPr>
          <w:p w14:paraId="22A90028" w14:textId="5F260956" w:rsidR="00E3655E" w:rsidRDefault="00E3655E" w:rsidP="00CC05DA">
            <w:pPr>
              <w:rPr>
                <w:ins w:id="1171" w:author="Seungjin Baek" w:date="2016-09-30T13:57:00Z"/>
                <w:rFonts w:eastAsia="Malgun Gothic"/>
                <w:lang w:eastAsia="ko-KR"/>
              </w:rPr>
            </w:pPr>
            <w:ins w:id="1172" w:author="Seungjin Baek" w:date="2016-09-30T13:57:00Z">
              <w:r>
                <w:rPr>
                  <w:rFonts w:eastAsia="Malgun Gothic"/>
                  <w:lang w:eastAsia="ko-KR"/>
                </w:rPr>
                <w:t>0.9057</w:t>
              </w:r>
            </w:ins>
          </w:p>
        </w:tc>
        <w:tc>
          <w:tcPr>
            <w:tcW w:w="3150" w:type="dxa"/>
            <w:tcPrChange w:id="1173" w:author="Seungjin Baek" w:date="2016-09-30T14:14:00Z">
              <w:tcPr>
                <w:tcW w:w="2952" w:type="dxa"/>
              </w:tcPr>
            </w:tcPrChange>
          </w:tcPr>
          <w:p w14:paraId="4877B4DB" w14:textId="45FB4B8D" w:rsidR="00E3655E" w:rsidRDefault="00E3655E" w:rsidP="00CC05DA">
            <w:pPr>
              <w:rPr>
                <w:ins w:id="1174" w:author="Seungjin Baek" w:date="2016-09-30T13:57:00Z"/>
                <w:rFonts w:eastAsia="Malgun Gothic"/>
                <w:lang w:eastAsia="ko-KR"/>
              </w:rPr>
            </w:pPr>
            <w:ins w:id="1175" w:author="Seungjin Baek" w:date="2016-09-30T13:58:00Z">
              <w:r>
                <w:rPr>
                  <w:rFonts w:eastAsia="Malgun Gothic"/>
                  <w:lang w:eastAsia="ko-KR"/>
                </w:rPr>
                <w:t>121</w:t>
              </w:r>
            </w:ins>
          </w:p>
        </w:tc>
      </w:tr>
      <w:tr w:rsidR="00E3655E" w14:paraId="196F274E" w14:textId="77777777" w:rsidTr="00333088">
        <w:trPr>
          <w:ins w:id="1176" w:author="Seungjin Baek" w:date="2016-09-30T13:57:00Z"/>
        </w:trPr>
        <w:tc>
          <w:tcPr>
            <w:tcW w:w="1998" w:type="dxa"/>
            <w:tcPrChange w:id="1177" w:author="Seungjin Baek" w:date="2016-09-30T14:14:00Z">
              <w:tcPr>
                <w:tcW w:w="2952" w:type="dxa"/>
              </w:tcPr>
            </w:tcPrChange>
          </w:tcPr>
          <w:p w14:paraId="522C824A" w14:textId="3AAA1FEB" w:rsidR="00E3655E" w:rsidRDefault="00E3655E" w:rsidP="00CC05DA">
            <w:pPr>
              <w:rPr>
                <w:ins w:id="1178" w:author="Seungjin Baek" w:date="2016-09-30T13:57:00Z"/>
                <w:rFonts w:eastAsia="Malgun Gothic"/>
                <w:lang w:eastAsia="ko-KR"/>
              </w:rPr>
            </w:pPr>
            <w:ins w:id="1179" w:author="Seungjin Baek" w:date="2016-09-30T13:57:00Z">
              <w:r>
                <w:rPr>
                  <w:rFonts w:eastAsia="Malgun Gothic"/>
                  <w:lang w:eastAsia="ko-KR"/>
                </w:rPr>
                <w:t>3</w:t>
              </w:r>
            </w:ins>
          </w:p>
        </w:tc>
        <w:tc>
          <w:tcPr>
            <w:tcW w:w="1980" w:type="dxa"/>
            <w:tcPrChange w:id="1180" w:author="Seungjin Baek" w:date="2016-09-30T14:14:00Z">
              <w:tcPr>
                <w:tcW w:w="2952" w:type="dxa"/>
              </w:tcPr>
            </w:tcPrChange>
          </w:tcPr>
          <w:p w14:paraId="108F2D59" w14:textId="51410959" w:rsidR="00E3655E" w:rsidRDefault="00E3655E" w:rsidP="00CC05DA">
            <w:pPr>
              <w:rPr>
                <w:ins w:id="1181" w:author="Seungjin Baek" w:date="2016-09-30T13:57:00Z"/>
                <w:rFonts w:eastAsia="Malgun Gothic"/>
                <w:lang w:eastAsia="ko-KR"/>
              </w:rPr>
            </w:pPr>
            <w:ins w:id="1182" w:author="Seungjin Baek" w:date="2016-09-30T13:57:00Z">
              <w:r>
                <w:rPr>
                  <w:rFonts w:eastAsia="Malgun Gothic"/>
                  <w:lang w:eastAsia="ko-KR"/>
                </w:rPr>
                <w:t>0.8563</w:t>
              </w:r>
            </w:ins>
          </w:p>
        </w:tc>
        <w:tc>
          <w:tcPr>
            <w:tcW w:w="3150" w:type="dxa"/>
            <w:tcPrChange w:id="1183" w:author="Seungjin Baek" w:date="2016-09-30T14:14:00Z">
              <w:tcPr>
                <w:tcW w:w="2952" w:type="dxa"/>
              </w:tcPr>
            </w:tcPrChange>
          </w:tcPr>
          <w:p w14:paraId="5FCB685A" w14:textId="548E3916" w:rsidR="00E3655E" w:rsidRDefault="00E3655E" w:rsidP="00CC05DA">
            <w:pPr>
              <w:rPr>
                <w:ins w:id="1184" w:author="Seungjin Baek" w:date="2016-09-30T13:57:00Z"/>
                <w:rFonts w:eastAsia="Malgun Gothic"/>
                <w:lang w:eastAsia="ko-KR"/>
              </w:rPr>
            </w:pPr>
            <w:ins w:id="1185" w:author="Seungjin Baek" w:date="2016-09-30T13:59:00Z">
              <w:r>
                <w:rPr>
                  <w:rFonts w:eastAsia="Malgun Gothic"/>
                  <w:lang w:eastAsia="ko-KR"/>
                </w:rPr>
                <w:t>121</w:t>
              </w:r>
            </w:ins>
          </w:p>
        </w:tc>
      </w:tr>
      <w:tr w:rsidR="00E3655E" w14:paraId="0E77C9B9" w14:textId="77777777" w:rsidTr="00333088">
        <w:trPr>
          <w:ins w:id="1186" w:author="Seungjin Baek" w:date="2016-09-30T13:57:00Z"/>
        </w:trPr>
        <w:tc>
          <w:tcPr>
            <w:tcW w:w="1998" w:type="dxa"/>
            <w:tcPrChange w:id="1187" w:author="Seungjin Baek" w:date="2016-09-30T14:14:00Z">
              <w:tcPr>
                <w:tcW w:w="2952" w:type="dxa"/>
              </w:tcPr>
            </w:tcPrChange>
          </w:tcPr>
          <w:p w14:paraId="5843904F" w14:textId="2B974B98" w:rsidR="00E3655E" w:rsidRDefault="00E3655E" w:rsidP="00CC05DA">
            <w:pPr>
              <w:rPr>
                <w:ins w:id="1188" w:author="Seungjin Baek" w:date="2016-09-30T13:57:00Z"/>
                <w:rFonts w:eastAsia="Malgun Gothic"/>
                <w:lang w:eastAsia="ko-KR"/>
              </w:rPr>
            </w:pPr>
            <w:ins w:id="1189" w:author="Seungjin Baek" w:date="2016-09-30T13:57:00Z">
              <w:r>
                <w:rPr>
                  <w:rFonts w:eastAsia="Malgun Gothic"/>
                  <w:lang w:eastAsia="ko-KR"/>
                </w:rPr>
                <w:t>4</w:t>
              </w:r>
            </w:ins>
          </w:p>
        </w:tc>
        <w:tc>
          <w:tcPr>
            <w:tcW w:w="1980" w:type="dxa"/>
            <w:tcPrChange w:id="1190" w:author="Seungjin Baek" w:date="2016-09-30T14:14:00Z">
              <w:tcPr>
                <w:tcW w:w="2952" w:type="dxa"/>
              </w:tcPr>
            </w:tcPrChange>
          </w:tcPr>
          <w:p w14:paraId="330410A6" w14:textId="471084C2" w:rsidR="00E3655E" w:rsidRDefault="00E3655E" w:rsidP="00CC05DA">
            <w:pPr>
              <w:rPr>
                <w:ins w:id="1191" w:author="Seungjin Baek" w:date="2016-09-30T13:57:00Z"/>
                <w:rFonts w:eastAsia="Malgun Gothic"/>
                <w:lang w:eastAsia="ko-KR"/>
              </w:rPr>
            </w:pPr>
            <w:ins w:id="1192" w:author="Seungjin Baek" w:date="2016-09-30T13:57:00Z">
              <w:r>
                <w:rPr>
                  <w:rFonts w:eastAsia="Malgun Gothic"/>
                  <w:lang w:eastAsia="ko-KR"/>
                </w:rPr>
                <w:t>0.8377</w:t>
              </w:r>
            </w:ins>
          </w:p>
        </w:tc>
        <w:tc>
          <w:tcPr>
            <w:tcW w:w="3150" w:type="dxa"/>
            <w:tcPrChange w:id="1193" w:author="Seungjin Baek" w:date="2016-09-30T14:14:00Z">
              <w:tcPr>
                <w:tcW w:w="2952" w:type="dxa"/>
              </w:tcPr>
            </w:tcPrChange>
          </w:tcPr>
          <w:p w14:paraId="3DFF8400" w14:textId="6F30EB2A" w:rsidR="00E3655E" w:rsidRDefault="00E3655E" w:rsidP="00CC05DA">
            <w:pPr>
              <w:rPr>
                <w:ins w:id="1194" w:author="Seungjin Baek" w:date="2016-09-30T13:57:00Z"/>
                <w:rFonts w:eastAsia="Malgun Gothic"/>
                <w:lang w:eastAsia="ko-KR"/>
              </w:rPr>
            </w:pPr>
            <w:ins w:id="1195" w:author="Seungjin Baek" w:date="2016-09-30T13:59:00Z">
              <w:r>
                <w:rPr>
                  <w:rFonts w:eastAsia="Malgun Gothic"/>
                  <w:lang w:eastAsia="ko-KR"/>
                </w:rPr>
                <w:t>124</w:t>
              </w:r>
            </w:ins>
          </w:p>
        </w:tc>
      </w:tr>
      <w:tr w:rsidR="00E3655E" w14:paraId="05C696EF" w14:textId="77777777" w:rsidTr="00333088">
        <w:trPr>
          <w:ins w:id="1196" w:author="Seungjin Baek" w:date="2016-09-30T13:57:00Z"/>
        </w:trPr>
        <w:tc>
          <w:tcPr>
            <w:tcW w:w="1998" w:type="dxa"/>
            <w:tcPrChange w:id="1197" w:author="Seungjin Baek" w:date="2016-09-30T14:14:00Z">
              <w:tcPr>
                <w:tcW w:w="2952" w:type="dxa"/>
              </w:tcPr>
            </w:tcPrChange>
          </w:tcPr>
          <w:p w14:paraId="248269E4" w14:textId="663BDC29" w:rsidR="00E3655E" w:rsidRDefault="00E3655E" w:rsidP="00CC05DA">
            <w:pPr>
              <w:rPr>
                <w:ins w:id="1198" w:author="Seungjin Baek" w:date="2016-09-30T13:57:00Z"/>
                <w:rFonts w:eastAsia="Malgun Gothic"/>
                <w:lang w:eastAsia="ko-KR"/>
              </w:rPr>
            </w:pPr>
            <w:ins w:id="1199" w:author="Seungjin Baek" w:date="2016-09-30T13:57:00Z">
              <w:r>
                <w:rPr>
                  <w:rFonts w:eastAsia="Malgun Gothic"/>
                  <w:lang w:eastAsia="ko-KR"/>
                </w:rPr>
                <w:t>5</w:t>
              </w:r>
            </w:ins>
          </w:p>
        </w:tc>
        <w:tc>
          <w:tcPr>
            <w:tcW w:w="1980" w:type="dxa"/>
            <w:tcPrChange w:id="1200" w:author="Seungjin Baek" w:date="2016-09-30T14:14:00Z">
              <w:tcPr>
                <w:tcW w:w="2952" w:type="dxa"/>
              </w:tcPr>
            </w:tcPrChange>
          </w:tcPr>
          <w:p w14:paraId="3A2525B2" w14:textId="5FC1CFC1" w:rsidR="00E3655E" w:rsidRDefault="00E3655E" w:rsidP="00CC05DA">
            <w:pPr>
              <w:rPr>
                <w:ins w:id="1201" w:author="Seungjin Baek" w:date="2016-09-30T13:57:00Z"/>
                <w:rFonts w:eastAsia="Malgun Gothic"/>
                <w:lang w:eastAsia="ko-KR"/>
              </w:rPr>
            </w:pPr>
            <w:ins w:id="1202" w:author="Seungjin Baek" w:date="2016-09-30T13:57:00Z">
              <w:r>
                <w:rPr>
                  <w:rFonts w:eastAsia="Malgun Gothic"/>
                  <w:lang w:eastAsia="ko-KR"/>
                </w:rPr>
                <w:t>0.7660</w:t>
              </w:r>
            </w:ins>
          </w:p>
        </w:tc>
        <w:tc>
          <w:tcPr>
            <w:tcW w:w="3150" w:type="dxa"/>
            <w:tcPrChange w:id="1203" w:author="Seungjin Baek" w:date="2016-09-30T14:14:00Z">
              <w:tcPr>
                <w:tcW w:w="2952" w:type="dxa"/>
              </w:tcPr>
            </w:tcPrChange>
          </w:tcPr>
          <w:p w14:paraId="3E23FDA6" w14:textId="42BA92DC" w:rsidR="00E3655E" w:rsidRDefault="00E3655E" w:rsidP="00CC05DA">
            <w:pPr>
              <w:rPr>
                <w:ins w:id="1204" w:author="Seungjin Baek" w:date="2016-09-30T13:57:00Z"/>
                <w:rFonts w:eastAsia="Malgun Gothic"/>
                <w:lang w:eastAsia="ko-KR"/>
              </w:rPr>
            </w:pPr>
            <w:ins w:id="1205" w:author="Seungjin Baek" w:date="2016-09-30T13:59:00Z">
              <w:r>
                <w:rPr>
                  <w:rFonts w:eastAsia="Malgun Gothic"/>
                  <w:lang w:eastAsia="ko-KR"/>
                </w:rPr>
                <w:t>100</w:t>
              </w:r>
            </w:ins>
          </w:p>
        </w:tc>
      </w:tr>
      <w:tr w:rsidR="00E3655E" w14:paraId="79DA41C1" w14:textId="77777777" w:rsidTr="00333088">
        <w:trPr>
          <w:ins w:id="1206" w:author="Seungjin Baek" w:date="2016-09-30T13:57:00Z"/>
        </w:trPr>
        <w:tc>
          <w:tcPr>
            <w:tcW w:w="1998" w:type="dxa"/>
            <w:tcPrChange w:id="1207" w:author="Seungjin Baek" w:date="2016-09-30T14:14:00Z">
              <w:tcPr>
                <w:tcW w:w="2952" w:type="dxa"/>
              </w:tcPr>
            </w:tcPrChange>
          </w:tcPr>
          <w:p w14:paraId="2E990932" w14:textId="2179F7D9" w:rsidR="00E3655E" w:rsidRDefault="00E3655E" w:rsidP="00CC05DA">
            <w:pPr>
              <w:rPr>
                <w:ins w:id="1208" w:author="Seungjin Baek" w:date="2016-09-30T13:57:00Z"/>
                <w:rFonts w:eastAsia="Malgun Gothic"/>
                <w:lang w:eastAsia="ko-KR"/>
              </w:rPr>
            </w:pPr>
            <w:ins w:id="1209" w:author="Seungjin Baek" w:date="2016-09-30T13:57:00Z">
              <w:r>
                <w:rPr>
                  <w:rFonts w:eastAsia="Malgun Gothic"/>
                  <w:lang w:eastAsia="ko-KR"/>
                </w:rPr>
                <w:t>6</w:t>
              </w:r>
            </w:ins>
          </w:p>
        </w:tc>
        <w:tc>
          <w:tcPr>
            <w:tcW w:w="1980" w:type="dxa"/>
            <w:tcPrChange w:id="1210" w:author="Seungjin Baek" w:date="2016-09-30T14:14:00Z">
              <w:tcPr>
                <w:tcW w:w="2952" w:type="dxa"/>
              </w:tcPr>
            </w:tcPrChange>
          </w:tcPr>
          <w:p w14:paraId="400289BF" w14:textId="294C11AE" w:rsidR="00E3655E" w:rsidRDefault="00E3655E" w:rsidP="00CC05DA">
            <w:pPr>
              <w:rPr>
                <w:ins w:id="1211" w:author="Seungjin Baek" w:date="2016-09-30T13:57:00Z"/>
                <w:rFonts w:eastAsia="Malgun Gothic"/>
                <w:lang w:eastAsia="ko-KR"/>
              </w:rPr>
            </w:pPr>
            <w:ins w:id="1212" w:author="Seungjin Baek" w:date="2016-09-30T13:57:00Z">
              <w:r>
                <w:rPr>
                  <w:rFonts w:eastAsia="Malgun Gothic"/>
                  <w:lang w:eastAsia="ko-KR"/>
                </w:rPr>
                <w:t>0.7049</w:t>
              </w:r>
            </w:ins>
          </w:p>
        </w:tc>
        <w:tc>
          <w:tcPr>
            <w:tcW w:w="3150" w:type="dxa"/>
            <w:tcPrChange w:id="1213" w:author="Seungjin Baek" w:date="2016-09-30T14:14:00Z">
              <w:tcPr>
                <w:tcW w:w="2952" w:type="dxa"/>
              </w:tcPr>
            </w:tcPrChange>
          </w:tcPr>
          <w:p w14:paraId="3C6B4246" w14:textId="0AA0CB48" w:rsidR="00E3655E" w:rsidRDefault="00E3655E" w:rsidP="00CC05DA">
            <w:pPr>
              <w:rPr>
                <w:ins w:id="1214" w:author="Seungjin Baek" w:date="2016-09-30T13:57:00Z"/>
                <w:rFonts w:eastAsia="Malgun Gothic"/>
                <w:lang w:eastAsia="ko-KR"/>
              </w:rPr>
            </w:pPr>
            <w:ins w:id="1215" w:author="Seungjin Baek" w:date="2016-09-30T13:59:00Z">
              <w:r>
                <w:rPr>
                  <w:rFonts w:eastAsia="Malgun Gothic"/>
                  <w:lang w:eastAsia="ko-KR"/>
                </w:rPr>
                <w:t>103</w:t>
              </w:r>
            </w:ins>
          </w:p>
        </w:tc>
      </w:tr>
    </w:tbl>
    <w:p w14:paraId="1549177B" w14:textId="77777777" w:rsidR="00E3655E" w:rsidRDefault="00E3655E" w:rsidP="00CC05DA">
      <w:pPr>
        <w:rPr>
          <w:ins w:id="1216" w:author="Seungjin Baek" w:date="2016-09-30T14:12:00Z"/>
          <w:rFonts w:eastAsia="Malgun Gothic"/>
          <w:lang w:eastAsia="ko-KR"/>
        </w:rPr>
      </w:pPr>
    </w:p>
    <w:p w14:paraId="4DDB596D" w14:textId="0E95560F" w:rsidR="00333088" w:rsidRDefault="00333088" w:rsidP="00CC05DA">
      <w:pPr>
        <w:rPr>
          <w:ins w:id="1217" w:author="Seungjin Baek" w:date="2016-09-30T14:13:00Z"/>
          <w:rFonts w:eastAsia="Malgun Gothic"/>
          <w:lang w:eastAsia="ko-KR"/>
        </w:rPr>
      </w:pPr>
      <w:ins w:id="1218" w:author="Seungjin Baek" w:date="2016-09-30T14:12:00Z">
        <w:r>
          <w:rPr>
            <w:rFonts w:eastAsia="Malgun Gothic"/>
            <w:lang w:eastAsia="ko-KR"/>
          </w:rPr>
          <w:t>I have checked the silhouette scores with three clusters with varying size of the data used in silhouette score computations (</w:t>
        </w:r>
        <w:r>
          <w:rPr>
            <w:rFonts w:eastAsia="Malgun Gothic"/>
            <w:lang w:eastAsia="ko-KR"/>
          </w:rPr>
          <w:fldChar w:fldCharType="begin"/>
        </w:r>
        <w:r>
          <w:rPr>
            <w:rFonts w:eastAsia="Malgun Gothic"/>
            <w:lang w:eastAsia="ko-KR"/>
          </w:rPr>
          <w:instrText xml:space="preserve"> REF _Ref463008106 \h </w:instrText>
        </w:r>
        <w:r>
          <w:rPr>
            <w:rFonts w:eastAsia="Malgun Gothic"/>
            <w:lang w:eastAsia="ko-KR"/>
          </w:rPr>
        </w:r>
      </w:ins>
      <w:r>
        <w:rPr>
          <w:rFonts w:eastAsia="Malgun Gothic"/>
          <w:lang w:eastAsia="ko-KR"/>
        </w:rPr>
        <w:fldChar w:fldCharType="separate"/>
      </w:r>
      <w:proofErr w:type="gramStart"/>
      <w:ins w:id="1219" w:author="Seungjin Baek" w:date="2016-09-30T16:33:00Z">
        <w:r w:rsidR="00120D36">
          <w:t xml:space="preserve">Table </w:t>
        </w:r>
      </w:ins>
      <w:proofErr w:type="gramEnd"/>
      <w:ins w:id="1220" w:author="Seungjin Baek" w:date="2016-09-30T14:12:00Z">
        <w:r>
          <w:rPr>
            <w:rFonts w:eastAsia="Malgun Gothic"/>
            <w:lang w:eastAsia="ko-KR"/>
          </w:rPr>
          <w:fldChar w:fldCharType="end"/>
        </w:r>
      </w:ins>
      <w:ins w:id="1221" w:author="Seungjin Baek" w:date="2016-09-30T14:13:00Z">
        <w:r>
          <w:rPr>
            <w:rFonts w:eastAsia="Malgun Gothic"/>
            <w:lang w:eastAsia="ko-KR"/>
          </w:rPr>
          <w:t>). It is shown that scores are similar regardless of the number of data entries, but the computation times increase greatly as more datasets are used in computation.</w:t>
        </w:r>
      </w:ins>
    </w:p>
    <w:p w14:paraId="16488FDD" w14:textId="77777777" w:rsidR="00333088" w:rsidRDefault="00333088" w:rsidP="00CC05DA">
      <w:pPr>
        <w:rPr>
          <w:ins w:id="1222" w:author="Seungjin Baek" w:date="2016-09-30T14:10:00Z"/>
          <w:rFonts w:eastAsia="Malgun Gothic"/>
          <w:lang w:eastAsia="ko-KR"/>
        </w:rPr>
      </w:pPr>
    </w:p>
    <w:p w14:paraId="524FD85B" w14:textId="76F8AAE9" w:rsidR="00333088" w:rsidRDefault="00333088" w:rsidP="00333088">
      <w:pPr>
        <w:pStyle w:val="Caption"/>
        <w:keepNext/>
        <w:rPr>
          <w:ins w:id="1223" w:author="Seungjin Baek" w:date="2016-09-30T14:12:00Z"/>
        </w:rPr>
        <w:pPrChange w:id="1224" w:author="Seungjin Baek" w:date="2016-09-30T14:12:00Z">
          <w:pPr/>
        </w:pPrChange>
      </w:pPr>
      <w:bookmarkStart w:id="1225" w:name="_Ref463008106"/>
      <w:ins w:id="1226" w:author="Seungjin Baek" w:date="2016-09-30T14:12:00Z">
        <w:r>
          <w:t xml:space="preserve">Table </w:t>
        </w:r>
      </w:ins>
      <w:bookmarkEnd w:id="1225"/>
      <w:ins w:id="1227" w:author="Seungjin Baek" w:date="2016-09-30T16:26:00Z">
        <w:r w:rsidR="00351AB9">
          <w:t>4</w:t>
        </w:r>
      </w:ins>
      <w:ins w:id="1228" w:author="Seungjin Baek" w:date="2016-09-30T14:12:00Z">
        <w:r>
          <w:t xml:space="preserve"> Silhouette score with 3 clusters</w:t>
        </w:r>
      </w:ins>
    </w:p>
    <w:tbl>
      <w:tblPr>
        <w:tblStyle w:val="TableGrid"/>
        <w:tblW w:w="0" w:type="auto"/>
        <w:tblLook w:val="04A0" w:firstRow="1" w:lastRow="0" w:firstColumn="1" w:lastColumn="0" w:noHBand="0" w:noVBand="1"/>
        <w:tblPrChange w:id="1229" w:author="Seungjin Baek" w:date="2016-09-30T14:14:00Z">
          <w:tblPr>
            <w:tblStyle w:val="TableGrid"/>
            <w:tblW w:w="0" w:type="auto"/>
            <w:tblLook w:val="04A0" w:firstRow="1" w:lastRow="0" w:firstColumn="1" w:lastColumn="0" w:noHBand="0" w:noVBand="1"/>
          </w:tblPr>
        </w:tblPrChange>
      </w:tblPr>
      <w:tblGrid>
        <w:gridCol w:w="1998"/>
        <w:gridCol w:w="1980"/>
        <w:gridCol w:w="3150"/>
        <w:tblGridChange w:id="1230">
          <w:tblGrid>
            <w:gridCol w:w="2952"/>
            <w:gridCol w:w="2952"/>
            <w:gridCol w:w="2952"/>
          </w:tblGrid>
        </w:tblGridChange>
      </w:tblGrid>
      <w:tr w:rsidR="00333088" w14:paraId="0A1BBD25" w14:textId="77777777" w:rsidTr="00333088">
        <w:trPr>
          <w:ins w:id="1231" w:author="Seungjin Baek" w:date="2016-09-30T14:10:00Z"/>
        </w:trPr>
        <w:tc>
          <w:tcPr>
            <w:tcW w:w="1998" w:type="dxa"/>
            <w:tcPrChange w:id="1232" w:author="Seungjin Baek" w:date="2016-09-30T14:14:00Z">
              <w:tcPr>
                <w:tcW w:w="2952" w:type="dxa"/>
              </w:tcPr>
            </w:tcPrChange>
          </w:tcPr>
          <w:p w14:paraId="4B831840" w14:textId="61D31FAD" w:rsidR="00333088" w:rsidRDefault="00333088" w:rsidP="00CC05DA">
            <w:pPr>
              <w:rPr>
                <w:ins w:id="1233" w:author="Seungjin Baek" w:date="2016-09-30T14:10:00Z"/>
                <w:rFonts w:eastAsia="Malgun Gothic"/>
                <w:lang w:eastAsia="ko-KR"/>
              </w:rPr>
            </w:pPr>
            <w:ins w:id="1234" w:author="Seungjin Baek" w:date="2016-09-30T14:10:00Z">
              <w:r>
                <w:rPr>
                  <w:rFonts w:eastAsia="Malgun Gothic"/>
                  <w:lang w:eastAsia="ko-KR"/>
                </w:rPr>
                <w:t>data size</w:t>
              </w:r>
            </w:ins>
          </w:p>
        </w:tc>
        <w:tc>
          <w:tcPr>
            <w:tcW w:w="1980" w:type="dxa"/>
            <w:tcPrChange w:id="1235" w:author="Seungjin Baek" w:date="2016-09-30T14:14:00Z">
              <w:tcPr>
                <w:tcW w:w="2952" w:type="dxa"/>
              </w:tcPr>
            </w:tcPrChange>
          </w:tcPr>
          <w:p w14:paraId="7F462231" w14:textId="7B7312AD" w:rsidR="00333088" w:rsidRDefault="00333088" w:rsidP="00CC05DA">
            <w:pPr>
              <w:rPr>
                <w:ins w:id="1236" w:author="Seungjin Baek" w:date="2016-09-30T14:10:00Z"/>
                <w:rFonts w:eastAsia="Malgun Gothic"/>
                <w:lang w:eastAsia="ko-KR"/>
              </w:rPr>
            </w:pPr>
            <w:ins w:id="1237" w:author="Seungjin Baek" w:date="2016-09-30T14:10:00Z">
              <w:r>
                <w:rPr>
                  <w:rFonts w:eastAsia="Malgun Gothic"/>
                  <w:lang w:eastAsia="ko-KR"/>
                </w:rPr>
                <w:t>silhouette score</w:t>
              </w:r>
            </w:ins>
          </w:p>
        </w:tc>
        <w:tc>
          <w:tcPr>
            <w:tcW w:w="3150" w:type="dxa"/>
            <w:tcPrChange w:id="1238" w:author="Seungjin Baek" w:date="2016-09-30T14:14:00Z">
              <w:tcPr>
                <w:tcW w:w="2952" w:type="dxa"/>
              </w:tcPr>
            </w:tcPrChange>
          </w:tcPr>
          <w:p w14:paraId="409AB4ED" w14:textId="08A06718" w:rsidR="00333088" w:rsidRDefault="00333088" w:rsidP="00CC05DA">
            <w:pPr>
              <w:rPr>
                <w:ins w:id="1239" w:author="Seungjin Baek" w:date="2016-09-30T14:10:00Z"/>
                <w:rFonts w:eastAsia="Malgun Gothic"/>
                <w:lang w:eastAsia="ko-KR"/>
              </w:rPr>
            </w:pPr>
            <w:ins w:id="1240" w:author="Seungjin Baek" w:date="2016-09-30T14:11:00Z">
              <w:r>
                <w:rPr>
                  <w:rFonts w:eastAsia="Malgun Gothic"/>
                  <w:lang w:eastAsia="ko-KR"/>
                </w:rPr>
                <w:t>computation time (seconds)</w:t>
              </w:r>
            </w:ins>
          </w:p>
        </w:tc>
      </w:tr>
      <w:tr w:rsidR="00333088" w14:paraId="19CF5C06" w14:textId="77777777" w:rsidTr="00333088">
        <w:trPr>
          <w:ins w:id="1241" w:author="Seungjin Baek" w:date="2016-09-30T14:10:00Z"/>
        </w:trPr>
        <w:tc>
          <w:tcPr>
            <w:tcW w:w="1998" w:type="dxa"/>
            <w:tcPrChange w:id="1242" w:author="Seungjin Baek" w:date="2016-09-30T14:14:00Z">
              <w:tcPr>
                <w:tcW w:w="2952" w:type="dxa"/>
              </w:tcPr>
            </w:tcPrChange>
          </w:tcPr>
          <w:p w14:paraId="6533EE22" w14:textId="0C9FBB18" w:rsidR="00333088" w:rsidRDefault="00333088" w:rsidP="00CC05DA">
            <w:pPr>
              <w:rPr>
                <w:ins w:id="1243" w:author="Seungjin Baek" w:date="2016-09-30T14:10:00Z"/>
                <w:rFonts w:eastAsia="Malgun Gothic"/>
                <w:lang w:eastAsia="ko-KR"/>
              </w:rPr>
            </w:pPr>
            <w:ins w:id="1244" w:author="Seungjin Baek" w:date="2016-09-30T14:11:00Z">
              <w:r>
                <w:rPr>
                  <w:rFonts w:eastAsia="Malgun Gothic"/>
                  <w:lang w:eastAsia="ko-KR"/>
                </w:rPr>
                <w:t>30000</w:t>
              </w:r>
            </w:ins>
          </w:p>
        </w:tc>
        <w:tc>
          <w:tcPr>
            <w:tcW w:w="1980" w:type="dxa"/>
            <w:tcPrChange w:id="1245" w:author="Seungjin Baek" w:date="2016-09-30T14:14:00Z">
              <w:tcPr>
                <w:tcW w:w="2952" w:type="dxa"/>
              </w:tcPr>
            </w:tcPrChange>
          </w:tcPr>
          <w:p w14:paraId="14438950" w14:textId="3816CF72" w:rsidR="00333088" w:rsidRDefault="00333088" w:rsidP="00CC05DA">
            <w:pPr>
              <w:rPr>
                <w:ins w:id="1246" w:author="Seungjin Baek" w:date="2016-09-30T14:10:00Z"/>
                <w:rFonts w:eastAsia="Malgun Gothic"/>
                <w:lang w:eastAsia="ko-KR"/>
              </w:rPr>
            </w:pPr>
            <w:ins w:id="1247" w:author="Seungjin Baek" w:date="2016-09-30T14:11:00Z">
              <w:r>
                <w:rPr>
                  <w:rFonts w:eastAsia="Malgun Gothic"/>
                  <w:lang w:eastAsia="ko-KR"/>
                </w:rPr>
                <w:t>0.8551</w:t>
              </w:r>
            </w:ins>
          </w:p>
        </w:tc>
        <w:tc>
          <w:tcPr>
            <w:tcW w:w="3150" w:type="dxa"/>
            <w:tcPrChange w:id="1248" w:author="Seungjin Baek" w:date="2016-09-30T14:14:00Z">
              <w:tcPr>
                <w:tcW w:w="2952" w:type="dxa"/>
              </w:tcPr>
            </w:tcPrChange>
          </w:tcPr>
          <w:p w14:paraId="7DF7784F" w14:textId="4282DD6E" w:rsidR="00333088" w:rsidRDefault="00333088" w:rsidP="00CC05DA">
            <w:pPr>
              <w:rPr>
                <w:ins w:id="1249" w:author="Seungjin Baek" w:date="2016-09-30T14:10:00Z"/>
                <w:rFonts w:eastAsia="Malgun Gothic"/>
                <w:lang w:eastAsia="ko-KR"/>
              </w:rPr>
            </w:pPr>
            <w:ins w:id="1250" w:author="Seungjin Baek" w:date="2016-09-30T14:11:00Z">
              <w:r>
                <w:rPr>
                  <w:rFonts w:eastAsia="Malgun Gothic"/>
                  <w:lang w:eastAsia="ko-KR"/>
                </w:rPr>
                <w:t>961</w:t>
              </w:r>
            </w:ins>
          </w:p>
        </w:tc>
      </w:tr>
      <w:tr w:rsidR="00333088" w14:paraId="1DA51995" w14:textId="77777777" w:rsidTr="00333088">
        <w:trPr>
          <w:ins w:id="1251" w:author="Seungjin Baek" w:date="2016-09-30T14:10:00Z"/>
        </w:trPr>
        <w:tc>
          <w:tcPr>
            <w:tcW w:w="1998" w:type="dxa"/>
            <w:tcPrChange w:id="1252" w:author="Seungjin Baek" w:date="2016-09-30T14:14:00Z">
              <w:tcPr>
                <w:tcW w:w="2952" w:type="dxa"/>
              </w:tcPr>
            </w:tcPrChange>
          </w:tcPr>
          <w:p w14:paraId="430A0641" w14:textId="66D9441C" w:rsidR="00333088" w:rsidRDefault="00333088" w:rsidP="00CC05DA">
            <w:pPr>
              <w:rPr>
                <w:ins w:id="1253" w:author="Seungjin Baek" w:date="2016-09-30T14:10:00Z"/>
                <w:rFonts w:eastAsia="Malgun Gothic"/>
                <w:lang w:eastAsia="ko-KR"/>
              </w:rPr>
            </w:pPr>
            <w:ins w:id="1254" w:author="Seungjin Baek" w:date="2016-09-30T14:11:00Z">
              <w:r>
                <w:rPr>
                  <w:rFonts w:eastAsia="Malgun Gothic"/>
                  <w:lang w:eastAsia="ko-KR"/>
                </w:rPr>
                <w:t>40000</w:t>
              </w:r>
            </w:ins>
          </w:p>
        </w:tc>
        <w:tc>
          <w:tcPr>
            <w:tcW w:w="1980" w:type="dxa"/>
            <w:tcPrChange w:id="1255" w:author="Seungjin Baek" w:date="2016-09-30T14:14:00Z">
              <w:tcPr>
                <w:tcW w:w="2952" w:type="dxa"/>
              </w:tcPr>
            </w:tcPrChange>
          </w:tcPr>
          <w:p w14:paraId="729ECEAA" w14:textId="5E212A1E" w:rsidR="00333088" w:rsidRDefault="00333088" w:rsidP="00CC05DA">
            <w:pPr>
              <w:rPr>
                <w:ins w:id="1256" w:author="Seungjin Baek" w:date="2016-09-30T14:10:00Z"/>
                <w:rFonts w:eastAsia="Malgun Gothic"/>
                <w:lang w:eastAsia="ko-KR"/>
              </w:rPr>
            </w:pPr>
            <w:ins w:id="1257" w:author="Seungjin Baek" w:date="2016-09-30T14:11:00Z">
              <w:r>
                <w:rPr>
                  <w:rFonts w:eastAsia="Malgun Gothic"/>
                  <w:lang w:eastAsia="ko-KR"/>
                </w:rPr>
                <w:t>0.8565</w:t>
              </w:r>
            </w:ins>
          </w:p>
        </w:tc>
        <w:tc>
          <w:tcPr>
            <w:tcW w:w="3150" w:type="dxa"/>
            <w:tcPrChange w:id="1258" w:author="Seungjin Baek" w:date="2016-09-30T14:14:00Z">
              <w:tcPr>
                <w:tcW w:w="2952" w:type="dxa"/>
              </w:tcPr>
            </w:tcPrChange>
          </w:tcPr>
          <w:p w14:paraId="516B54E8" w14:textId="3959BBB5" w:rsidR="00333088" w:rsidRDefault="00333088" w:rsidP="00CC05DA">
            <w:pPr>
              <w:rPr>
                <w:ins w:id="1259" w:author="Seungjin Baek" w:date="2016-09-30T14:10:00Z"/>
                <w:rFonts w:eastAsia="Malgun Gothic"/>
                <w:lang w:eastAsia="ko-KR"/>
              </w:rPr>
            </w:pPr>
            <w:ins w:id="1260" w:author="Seungjin Baek" w:date="2016-09-30T14:11:00Z">
              <w:r>
                <w:rPr>
                  <w:rFonts w:eastAsia="Malgun Gothic"/>
                  <w:lang w:eastAsia="ko-KR"/>
                </w:rPr>
                <w:t>2795</w:t>
              </w:r>
            </w:ins>
          </w:p>
        </w:tc>
      </w:tr>
    </w:tbl>
    <w:p w14:paraId="1A6ACFAD" w14:textId="77777777" w:rsidR="00333088" w:rsidRDefault="00333088" w:rsidP="00CC05DA">
      <w:pPr>
        <w:rPr>
          <w:ins w:id="1261" w:author="Seungjin Baek" w:date="2016-09-30T13:59:00Z"/>
          <w:rFonts w:eastAsia="Malgun Gothic"/>
          <w:lang w:eastAsia="ko-KR"/>
        </w:rPr>
      </w:pPr>
    </w:p>
    <w:p w14:paraId="55A335F6" w14:textId="4D03F024" w:rsidR="00E3655E" w:rsidRDefault="00E3655E" w:rsidP="00CC05DA">
      <w:pPr>
        <w:rPr>
          <w:ins w:id="1262" w:author="Seungjin Baek" w:date="2016-09-30T14:18:00Z"/>
          <w:rFonts w:eastAsia="Malgun Gothic"/>
          <w:lang w:eastAsia="ko-KR"/>
        </w:rPr>
      </w:pPr>
      <w:ins w:id="1263" w:author="Seungjin Baek" w:date="2016-09-30T14:05:00Z">
        <w:r>
          <w:rPr>
            <w:rFonts w:eastAsia="Malgun Gothic"/>
            <w:lang w:eastAsia="ko-KR"/>
          </w:rPr>
          <w:t>It is previously known that there would be three active seller groups within the dataset. The silhouette score for two clusters is greater than three clusters</w:t>
        </w:r>
      </w:ins>
      <w:ins w:id="1264" w:author="Seungjin Baek" w:date="2016-09-30T14:14:00Z">
        <w:r w:rsidR="00333088">
          <w:rPr>
            <w:rFonts w:eastAsia="Malgun Gothic"/>
            <w:lang w:eastAsia="ko-KR"/>
          </w:rPr>
          <w:t xml:space="preserve"> (from </w:t>
        </w:r>
      </w:ins>
      <w:ins w:id="1265" w:author="Seungjin Baek" w:date="2016-09-30T14:15:00Z">
        <w:r w:rsidR="00333088">
          <w:rPr>
            <w:rFonts w:eastAsia="Malgun Gothic"/>
            <w:lang w:eastAsia="ko-KR"/>
          </w:rPr>
          <w:fldChar w:fldCharType="begin"/>
        </w:r>
        <w:r w:rsidR="00333088">
          <w:rPr>
            <w:rFonts w:eastAsia="Malgun Gothic"/>
            <w:lang w:eastAsia="ko-KR"/>
          </w:rPr>
          <w:instrText xml:space="preserve"> REF _Ref463007366 \h </w:instrText>
        </w:r>
      </w:ins>
      <w:r w:rsidR="00333088">
        <w:rPr>
          <w:rFonts w:eastAsia="Malgun Gothic"/>
          <w:lang w:eastAsia="ko-KR"/>
        </w:rPr>
        <w:fldChar w:fldCharType="separate"/>
      </w:r>
      <w:ins w:id="1266" w:author="Seungjin Baek" w:date="2016-09-30T16:33:00Z">
        <w:r w:rsidR="00120D36">
          <w:rPr>
            <w:rFonts w:eastAsia="Malgun Gothic"/>
            <w:b/>
            <w:bCs/>
            <w:lang w:eastAsia="ko-KR"/>
          </w:rPr>
          <w:t>Error! Reference source not found.</w:t>
        </w:r>
      </w:ins>
      <w:ins w:id="1267" w:author="Seungjin Baek" w:date="2016-09-30T14:15:00Z">
        <w:r w:rsidR="00333088">
          <w:rPr>
            <w:rFonts w:eastAsia="Malgun Gothic"/>
            <w:lang w:eastAsia="ko-KR"/>
          </w:rPr>
          <w:fldChar w:fldCharType="end"/>
        </w:r>
        <w:r w:rsidR="00333088">
          <w:rPr>
            <w:rFonts w:eastAsia="Malgun Gothic"/>
            <w:lang w:eastAsia="ko-KR"/>
          </w:rPr>
          <w:t>)</w:t>
        </w:r>
      </w:ins>
      <w:ins w:id="1268" w:author="Seungjin Baek" w:date="2016-09-30T14:05:00Z">
        <w:r>
          <w:rPr>
            <w:rFonts w:eastAsia="Malgun Gothic"/>
            <w:lang w:eastAsia="ko-KR"/>
          </w:rPr>
          <w:t xml:space="preserve">. The reason </w:t>
        </w:r>
      </w:ins>
      <w:ins w:id="1269" w:author="Seungjin Baek" w:date="2016-09-30T14:15:00Z">
        <w:r w:rsidR="00333088">
          <w:rPr>
            <w:rFonts w:eastAsia="Malgun Gothic"/>
            <w:lang w:eastAsia="ko-KR"/>
          </w:rPr>
          <w:t>being</w:t>
        </w:r>
      </w:ins>
      <w:ins w:id="1270" w:author="Seungjin Baek" w:date="2016-09-30T14:05:00Z">
        <w:r>
          <w:rPr>
            <w:rFonts w:eastAsia="Malgun Gothic"/>
            <w:lang w:eastAsia="ko-KR"/>
          </w:rPr>
          <w:t xml:space="preserve"> is possibly because the sizes of elements in each cluster are very highly skewed.</w:t>
        </w:r>
      </w:ins>
      <w:ins w:id="1271" w:author="Seungjin Baek" w:date="2016-09-30T14:16:00Z">
        <w:r w:rsidR="00333088">
          <w:rPr>
            <w:rFonts w:eastAsia="Malgun Gothic"/>
            <w:lang w:eastAsia="ko-KR"/>
          </w:rPr>
          <w:t xml:space="preserve"> T</w:t>
        </w:r>
      </w:ins>
      <w:ins w:id="1272" w:author="Seungjin Baek" w:date="2016-09-30T14:17:00Z">
        <w:r w:rsidR="00333088">
          <w:rPr>
            <w:rFonts w:eastAsia="Malgun Gothic"/>
            <w:lang w:eastAsia="ko-KR"/>
          </w:rPr>
          <w:t>he number</w:t>
        </w:r>
      </w:ins>
      <w:ins w:id="1273" w:author="Seungjin Baek" w:date="2016-09-30T14:20:00Z">
        <w:r w:rsidR="00333088">
          <w:rPr>
            <w:rFonts w:eastAsia="Malgun Gothic"/>
            <w:lang w:eastAsia="ko-KR"/>
          </w:rPr>
          <w:t>s</w:t>
        </w:r>
      </w:ins>
      <w:ins w:id="1274" w:author="Seungjin Baek" w:date="2016-09-30T14:17:00Z">
        <w:r w:rsidR="00333088">
          <w:rPr>
            <w:rFonts w:eastAsia="Malgun Gothic"/>
            <w:lang w:eastAsia="ko-KR"/>
          </w:rPr>
          <w:t xml:space="preserve"> of elements in each cluster excluding the non-active sellers are as following</w:t>
        </w:r>
      </w:ins>
      <w:ins w:id="1275" w:author="Seungjin Baek" w:date="2016-09-30T14:19:00Z">
        <w:r w:rsidR="00333088">
          <w:rPr>
            <w:rFonts w:eastAsia="Malgun Gothic"/>
            <w:lang w:eastAsia="ko-KR"/>
          </w:rPr>
          <w:t xml:space="preserve"> (</w:t>
        </w:r>
        <w:r w:rsidR="00333088">
          <w:rPr>
            <w:rFonts w:eastAsia="Malgun Gothic"/>
            <w:lang w:eastAsia="ko-KR"/>
          </w:rPr>
          <w:fldChar w:fldCharType="begin"/>
        </w:r>
        <w:r w:rsidR="00333088">
          <w:rPr>
            <w:rFonts w:eastAsia="Malgun Gothic"/>
            <w:lang w:eastAsia="ko-KR"/>
          </w:rPr>
          <w:instrText xml:space="preserve"> REF _Ref463008518 \h </w:instrText>
        </w:r>
        <w:r w:rsidR="00333088">
          <w:rPr>
            <w:rFonts w:eastAsia="Malgun Gothic"/>
            <w:lang w:eastAsia="ko-KR"/>
          </w:rPr>
        </w:r>
      </w:ins>
      <w:r w:rsidR="00333088">
        <w:rPr>
          <w:rFonts w:eastAsia="Malgun Gothic"/>
          <w:lang w:eastAsia="ko-KR"/>
        </w:rPr>
        <w:fldChar w:fldCharType="separate"/>
      </w:r>
      <w:proofErr w:type="gramStart"/>
      <w:ins w:id="1276" w:author="Seungjin Baek" w:date="2016-09-30T16:33:00Z">
        <w:r w:rsidR="00120D36">
          <w:t xml:space="preserve">Table </w:t>
        </w:r>
      </w:ins>
      <w:proofErr w:type="gramEnd"/>
      <w:ins w:id="1277" w:author="Seungjin Baek" w:date="2016-09-30T14:19:00Z">
        <w:r w:rsidR="00333088">
          <w:rPr>
            <w:rFonts w:eastAsia="Malgun Gothic"/>
            <w:lang w:eastAsia="ko-KR"/>
          </w:rPr>
          <w:fldChar w:fldCharType="end"/>
        </w:r>
        <w:r w:rsidR="00333088">
          <w:rPr>
            <w:rFonts w:eastAsia="Malgun Gothic"/>
            <w:lang w:eastAsia="ko-KR"/>
          </w:rPr>
          <w:t>)</w:t>
        </w:r>
      </w:ins>
      <w:ins w:id="1278" w:author="Seungjin Baek" w:date="2016-09-30T14:17:00Z">
        <w:r w:rsidR="00333088">
          <w:rPr>
            <w:rFonts w:eastAsia="Malgun Gothic"/>
            <w:lang w:eastAsia="ko-KR"/>
          </w:rPr>
          <w:t>.</w:t>
        </w:r>
      </w:ins>
    </w:p>
    <w:p w14:paraId="06AA8D24" w14:textId="77777777" w:rsidR="00333088" w:rsidRDefault="00333088" w:rsidP="00CC05DA">
      <w:pPr>
        <w:rPr>
          <w:ins w:id="1279" w:author="Seungjin Baek" w:date="2016-09-30T14:17:00Z"/>
          <w:rFonts w:eastAsia="Malgun Gothic"/>
          <w:lang w:eastAsia="ko-KR"/>
        </w:rPr>
      </w:pPr>
    </w:p>
    <w:p w14:paraId="4388427B" w14:textId="04826EB2" w:rsidR="00333088" w:rsidRDefault="00333088" w:rsidP="00333088">
      <w:pPr>
        <w:pStyle w:val="Caption"/>
        <w:keepNext/>
        <w:rPr>
          <w:ins w:id="1280" w:author="Seungjin Baek" w:date="2016-09-30T14:19:00Z"/>
        </w:rPr>
        <w:pPrChange w:id="1281" w:author="Seungjin Baek" w:date="2016-09-30T14:19:00Z">
          <w:pPr/>
        </w:pPrChange>
      </w:pPr>
      <w:bookmarkStart w:id="1282" w:name="_Ref463008518"/>
      <w:ins w:id="1283" w:author="Seungjin Baek" w:date="2016-09-30T14:19:00Z">
        <w:r>
          <w:lastRenderedPageBreak/>
          <w:t xml:space="preserve">Table </w:t>
        </w:r>
      </w:ins>
      <w:bookmarkEnd w:id="1282"/>
      <w:ins w:id="1284" w:author="Seungjin Baek" w:date="2016-09-30T16:26:00Z">
        <w:r w:rsidR="00351AB9">
          <w:t>5</w:t>
        </w:r>
      </w:ins>
      <w:ins w:id="1285" w:author="Seungjin Baek" w:date="2016-09-30T14:19:00Z">
        <w:r>
          <w:t xml:space="preserve"> Number of users in the clusters</w:t>
        </w:r>
      </w:ins>
      <w:ins w:id="1286" w:author="Seungjin Baek" w:date="2016-09-30T14:57:00Z">
        <w:r w:rsidR="00F25EDD">
          <w:t xml:space="preserve"> (30000 data used)</w:t>
        </w:r>
      </w:ins>
    </w:p>
    <w:tbl>
      <w:tblPr>
        <w:tblStyle w:val="TableGrid"/>
        <w:tblW w:w="0" w:type="auto"/>
        <w:tblLook w:val="04A0" w:firstRow="1" w:lastRow="0" w:firstColumn="1" w:lastColumn="0" w:noHBand="0" w:noVBand="1"/>
        <w:tblPrChange w:id="1287" w:author="Seungjin Baek" w:date="2016-09-30T14:18:00Z">
          <w:tblPr>
            <w:tblStyle w:val="TableGrid"/>
            <w:tblW w:w="0" w:type="auto"/>
            <w:tblLook w:val="04A0" w:firstRow="1" w:lastRow="0" w:firstColumn="1" w:lastColumn="0" w:noHBand="0" w:noVBand="1"/>
          </w:tblPr>
        </w:tblPrChange>
      </w:tblPr>
      <w:tblGrid>
        <w:gridCol w:w="1818"/>
        <w:gridCol w:w="2070"/>
        <w:tblGridChange w:id="1288">
          <w:tblGrid>
            <w:gridCol w:w="4428"/>
            <w:gridCol w:w="4428"/>
          </w:tblGrid>
        </w:tblGridChange>
      </w:tblGrid>
      <w:tr w:rsidR="00333088" w14:paraId="082F576C" w14:textId="77777777" w:rsidTr="00333088">
        <w:trPr>
          <w:ins w:id="1289" w:author="Seungjin Baek" w:date="2016-09-30T14:18:00Z"/>
        </w:trPr>
        <w:tc>
          <w:tcPr>
            <w:tcW w:w="1818" w:type="dxa"/>
            <w:tcPrChange w:id="1290" w:author="Seungjin Baek" w:date="2016-09-30T14:18:00Z">
              <w:tcPr>
                <w:tcW w:w="4428" w:type="dxa"/>
              </w:tcPr>
            </w:tcPrChange>
          </w:tcPr>
          <w:p w14:paraId="33BEDBA8" w14:textId="060173A7" w:rsidR="00333088" w:rsidRDefault="00333088" w:rsidP="00CC05DA">
            <w:pPr>
              <w:rPr>
                <w:ins w:id="1291" w:author="Seungjin Baek" w:date="2016-09-30T14:18:00Z"/>
                <w:rFonts w:eastAsia="Malgun Gothic"/>
                <w:lang w:eastAsia="ko-KR"/>
              </w:rPr>
            </w:pPr>
            <w:ins w:id="1292" w:author="Seungjin Baek" w:date="2016-09-30T14:18:00Z">
              <w:r>
                <w:rPr>
                  <w:rFonts w:eastAsia="Malgun Gothic"/>
                  <w:lang w:eastAsia="ko-KR"/>
                </w:rPr>
                <w:t>cluster number</w:t>
              </w:r>
            </w:ins>
          </w:p>
        </w:tc>
        <w:tc>
          <w:tcPr>
            <w:tcW w:w="2070" w:type="dxa"/>
            <w:tcPrChange w:id="1293" w:author="Seungjin Baek" w:date="2016-09-30T14:18:00Z">
              <w:tcPr>
                <w:tcW w:w="4428" w:type="dxa"/>
              </w:tcPr>
            </w:tcPrChange>
          </w:tcPr>
          <w:p w14:paraId="3BFD86F6" w14:textId="00BE7802" w:rsidR="00333088" w:rsidRDefault="00333088" w:rsidP="00CC05DA">
            <w:pPr>
              <w:rPr>
                <w:ins w:id="1294" w:author="Seungjin Baek" w:date="2016-09-30T14:18:00Z"/>
                <w:rFonts w:eastAsia="Malgun Gothic"/>
                <w:lang w:eastAsia="ko-KR"/>
              </w:rPr>
            </w:pPr>
            <w:ins w:id="1295" w:author="Seungjin Baek" w:date="2016-09-30T14:18:00Z">
              <w:r>
                <w:rPr>
                  <w:rFonts w:eastAsia="Malgun Gothic"/>
                  <w:lang w:eastAsia="ko-KR"/>
                </w:rPr>
                <w:t>number of sellers</w:t>
              </w:r>
            </w:ins>
          </w:p>
        </w:tc>
      </w:tr>
      <w:tr w:rsidR="00333088" w14:paraId="0E00F854" w14:textId="77777777" w:rsidTr="00333088">
        <w:trPr>
          <w:ins w:id="1296" w:author="Seungjin Baek" w:date="2016-09-30T14:18:00Z"/>
        </w:trPr>
        <w:tc>
          <w:tcPr>
            <w:tcW w:w="1818" w:type="dxa"/>
            <w:tcPrChange w:id="1297" w:author="Seungjin Baek" w:date="2016-09-30T14:18:00Z">
              <w:tcPr>
                <w:tcW w:w="4428" w:type="dxa"/>
              </w:tcPr>
            </w:tcPrChange>
          </w:tcPr>
          <w:p w14:paraId="1B398BB9" w14:textId="49EB7C16" w:rsidR="00333088" w:rsidRDefault="00333088" w:rsidP="00CC05DA">
            <w:pPr>
              <w:rPr>
                <w:ins w:id="1298" w:author="Seungjin Baek" w:date="2016-09-30T14:18:00Z"/>
                <w:rFonts w:eastAsia="Malgun Gothic"/>
                <w:lang w:eastAsia="ko-KR"/>
              </w:rPr>
            </w:pPr>
            <w:ins w:id="1299" w:author="Seungjin Baek" w:date="2016-09-30T14:18:00Z">
              <w:r>
                <w:rPr>
                  <w:rFonts w:eastAsia="Malgun Gothic"/>
                  <w:lang w:eastAsia="ko-KR"/>
                </w:rPr>
                <w:t>0</w:t>
              </w:r>
            </w:ins>
          </w:p>
        </w:tc>
        <w:tc>
          <w:tcPr>
            <w:tcW w:w="2070" w:type="dxa"/>
            <w:tcPrChange w:id="1300" w:author="Seungjin Baek" w:date="2016-09-30T14:18:00Z">
              <w:tcPr>
                <w:tcW w:w="4428" w:type="dxa"/>
              </w:tcPr>
            </w:tcPrChange>
          </w:tcPr>
          <w:p w14:paraId="09B2089C" w14:textId="2DF4A914" w:rsidR="00333088" w:rsidRDefault="00333088" w:rsidP="00CC05DA">
            <w:pPr>
              <w:rPr>
                <w:ins w:id="1301" w:author="Seungjin Baek" w:date="2016-09-30T14:18:00Z"/>
                <w:rFonts w:eastAsia="Malgun Gothic"/>
                <w:lang w:eastAsia="ko-KR"/>
              </w:rPr>
            </w:pPr>
            <w:ins w:id="1302" w:author="Seungjin Baek" w:date="2016-09-30T14:18:00Z">
              <w:r>
                <w:rPr>
                  <w:rFonts w:eastAsia="Malgun Gothic"/>
                  <w:lang w:eastAsia="ko-KR"/>
                </w:rPr>
                <w:t>29004</w:t>
              </w:r>
            </w:ins>
          </w:p>
        </w:tc>
      </w:tr>
      <w:tr w:rsidR="00333088" w14:paraId="544DDE00" w14:textId="77777777" w:rsidTr="00333088">
        <w:trPr>
          <w:ins w:id="1303" w:author="Seungjin Baek" w:date="2016-09-30T14:18:00Z"/>
        </w:trPr>
        <w:tc>
          <w:tcPr>
            <w:tcW w:w="1818" w:type="dxa"/>
            <w:tcPrChange w:id="1304" w:author="Seungjin Baek" w:date="2016-09-30T14:18:00Z">
              <w:tcPr>
                <w:tcW w:w="4428" w:type="dxa"/>
              </w:tcPr>
            </w:tcPrChange>
          </w:tcPr>
          <w:p w14:paraId="56437612" w14:textId="6A043A09" w:rsidR="00333088" w:rsidRDefault="00333088" w:rsidP="00CC05DA">
            <w:pPr>
              <w:rPr>
                <w:ins w:id="1305" w:author="Seungjin Baek" w:date="2016-09-30T14:18:00Z"/>
                <w:rFonts w:eastAsia="Malgun Gothic"/>
                <w:lang w:eastAsia="ko-KR"/>
              </w:rPr>
            </w:pPr>
            <w:ins w:id="1306" w:author="Seungjin Baek" w:date="2016-09-30T14:18:00Z">
              <w:r>
                <w:rPr>
                  <w:rFonts w:eastAsia="Malgun Gothic"/>
                  <w:lang w:eastAsia="ko-KR"/>
                </w:rPr>
                <w:t>1</w:t>
              </w:r>
            </w:ins>
          </w:p>
        </w:tc>
        <w:tc>
          <w:tcPr>
            <w:tcW w:w="2070" w:type="dxa"/>
            <w:tcPrChange w:id="1307" w:author="Seungjin Baek" w:date="2016-09-30T14:18:00Z">
              <w:tcPr>
                <w:tcW w:w="4428" w:type="dxa"/>
              </w:tcPr>
            </w:tcPrChange>
          </w:tcPr>
          <w:p w14:paraId="75157C48" w14:textId="1E071FE9" w:rsidR="00333088" w:rsidRDefault="00333088" w:rsidP="00CC05DA">
            <w:pPr>
              <w:rPr>
                <w:ins w:id="1308" w:author="Seungjin Baek" w:date="2016-09-30T14:18:00Z"/>
                <w:rFonts w:eastAsia="Malgun Gothic"/>
                <w:lang w:eastAsia="ko-KR"/>
              </w:rPr>
            </w:pPr>
            <w:ins w:id="1309" w:author="Seungjin Baek" w:date="2016-09-30T14:18:00Z">
              <w:r>
                <w:rPr>
                  <w:rFonts w:eastAsia="Malgun Gothic"/>
                  <w:lang w:eastAsia="ko-KR"/>
                </w:rPr>
                <w:t>22</w:t>
              </w:r>
            </w:ins>
          </w:p>
        </w:tc>
      </w:tr>
      <w:tr w:rsidR="00333088" w14:paraId="07ACA9F9" w14:textId="77777777" w:rsidTr="00333088">
        <w:trPr>
          <w:ins w:id="1310" w:author="Seungjin Baek" w:date="2016-09-30T14:18:00Z"/>
        </w:trPr>
        <w:tc>
          <w:tcPr>
            <w:tcW w:w="1818" w:type="dxa"/>
            <w:tcPrChange w:id="1311" w:author="Seungjin Baek" w:date="2016-09-30T14:18:00Z">
              <w:tcPr>
                <w:tcW w:w="4428" w:type="dxa"/>
              </w:tcPr>
            </w:tcPrChange>
          </w:tcPr>
          <w:p w14:paraId="4A4A8BFA" w14:textId="3F334BED" w:rsidR="00333088" w:rsidRDefault="00333088" w:rsidP="00CC05DA">
            <w:pPr>
              <w:rPr>
                <w:ins w:id="1312" w:author="Seungjin Baek" w:date="2016-09-30T14:18:00Z"/>
                <w:rFonts w:eastAsia="Malgun Gothic"/>
                <w:lang w:eastAsia="ko-KR"/>
              </w:rPr>
            </w:pPr>
            <w:ins w:id="1313" w:author="Seungjin Baek" w:date="2016-09-30T14:18:00Z">
              <w:r>
                <w:rPr>
                  <w:rFonts w:eastAsia="Malgun Gothic"/>
                  <w:lang w:eastAsia="ko-KR"/>
                </w:rPr>
                <w:t>2</w:t>
              </w:r>
            </w:ins>
          </w:p>
        </w:tc>
        <w:tc>
          <w:tcPr>
            <w:tcW w:w="2070" w:type="dxa"/>
            <w:tcPrChange w:id="1314" w:author="Seungjin Baek" w:date="2016-09-30T14:18:00Z">
              <w:tcPr>
                <w:tcW w:w="4428" w:type="dxa"/>
              </w:tcPr>
            </w:tcPrChange>
          </w:tcPr>
          <w:p w14:paraId="28E8D7D4" w14:textId="125FF79A" w:rsidR="00333088" w:rsidRDefault="00333088" w:rsidP="00CC05DA">
            <w:pPr>
              <w:rPr>
                <w:ins w:id="1315" w:author="Seungjin Baek" w:date="2016-09-30T14:18:00Z"/>
                <w:rFonts w:eastAsia="Malgun Gothic"/>
                <w:lang w:eastAsia="ko-KR"/>
              </w:rPr>
            </w:pPr>
            <w:ins w:id="1316" w:author="Seungjin Baek" w:date="2016-09-30T14:18:00Z">
              <w:r>
                <w:rPr>
                  <w:rFonts w:eastAsia="Malgun Gothic"/>
                  <w:lang w:eastAsia="ko-KR"/>
                </w:rPr>
                <w:t>974</w:t>
              </w:r>
            </w:ins>
          </w:p>
        </w:tc>
      </w:tr>
    </w:tbl>
    <w:p w14:paraId="4ECF69AC" w14:textId="77777777" w:rsidR="00333088" w:rsidRDefault="00333088" w:rsidP="00CC05DA">
      <w:pPr>
        <w:rPr>
          <w:ins w:id="1317" w:author="Seungjin Baek" w:date="2016-09-30T14:21:00Z"/>
          <w:rFonts w:eastAsia="Malgun Gothic"/>
          <w:lang w:eastAsia="ko-KR"/>
        </w:rPr>
      </w:pPr>
    </w:p>
    <w:p w14:paraId="10971F6D" w14:textId="7830B5F5" w:rsidR="00E37BBA" w:rsidRDefault="00E37BBA" w:rsidP="00CC05DA">
      <w:pPr>
        <w:rPr>
          <w:ins w:id="1318" w:author="Seungjin Baek" w:date="2016-09-30T14:20:00Z"/>
          <w:rFonts w:eastAsia="Malgun Gothic"/>
          <w:lang w:eastAsia="ko-KR"/>
        </w:rPr>
      </w:pPr>
      <w:ins w:id="1319" w:author="Seungjin Baek" w:date="2016-09-30T14:21:00Z">
        <w:r>
          <w:rPr>
            <w:rFonts w:eastAsia="Malgun Gothic"/>
            <w:lang w:eastAsia="ko-KR"/>
          </w:rPr>
          <w:t xml:space="preserve">The </w:t>
        </w:r>
        <w:r>
          <w:rPr>
            <w:rFonts w:eastAsia="Malgun Gothic"/>
            <w:lang w:eastAsia="ko-KR"/>
          </w:rPr>
          <w:fldChar w:fldCharType="begin"/>
        </w:r>
        <w:r>
          <w:rPr>
            <w:rFonts w:eastAsia="Malgun Gothic"/>
            <w:lang w:eastAsia="ko-KR"/>
          </w:rPr>
          <w:instrText xml:space="preserve"> REF _Ref463008643 \h </w:instrText>
        </w:r>
        <w:r>
          <w:rPr>
            <w:rFonts w:eastAsia="Malgun Gothic"/>
            <w:lang w:eastAsia="ko-KR"/>
          </w:rPr>
        </w:r>
      </w:ins>
      <w:r>
        <w:rPr>
          <w:rFonts w:eastAsia="Malgun Gothic"/>
          <w:lang w:eastAsia="ko-KR"/>
        </w:rPr>
        <w:fldChar w:fldCharType="separate"/>
      </w:r>
      <w:ins w:id="1320" w:author="Seungjin Baek" w:date="2016-09-30T16:33:00Z">
        <w:r w:rsidR="00120D36">
          <w:t xml:space="preserve">Figure </w:t>
        </w:r>
        <w:r w:rsidR="00120D36">
          <w:rPr>
            <w:noProof/>
          </w:rPr>
          <w:t>3</w:t>
        </w:r>
      </w:ins>
      <w:ins w:id="1321" w:author="Seungjin Baek" w:date="2016-09-30T14:21:00Z">
        <w:r>
          <w:rPr>
            <w:rFonts w:eastAsia="Malgun Gothic"/>
            <w:lang w:eastAsia="ko-KR"/>
          </w:rPr>
          <w:fldChar w:fldCharType="end"/>
        </w:r>
        <w:r>
          <w:rPr>
            <w:rFonts w:eastAsia="Malgun Gothic"/>
            <w:lang w:eastAsia="ko-KR"/>
          </w:rPr>
          <w:t xml:space="preserve"> shows the </w:t>
        </w:r>
      </w:ins>
      <w:ins w:id="1322" w:author="Seungjin Baek" w:date="2016-09-30T14:22:00Z">
        <w:r>
          <w:rPr>
            <w:rFonts w:eastAsia="Malgun Gothic"/>
            <w:lang w:eastAsia="ko-KR"/>
          </w:rPr>
          <w:t xml:space="preserve">highly </w:t>
        </w:r>
      </w:ins>
      <w:ins w:id="1323" w:author="Seungjin Baek" w:date="2016-09-30T14:21:00Z">
        <w:r>
          <w:rPr>
            <w:rFonts w:eastAsia="Malgun Gothic"/>
            <w:lang w:eastAsia="ko-KR"/>
          </w:rPr>
          <w:t>uneven numbers of elements in clustered seller data</w:t>
        </w:r>
      </w:ins>
      <w:ins w:id="1324" w:author="Seungjin Baek" w:date="2016-09-30T14:22:00Z">
        <w:r>
          <w:rPr>
            <w:rFonts w:eastAsia="Malgun Gothic"/>
            <w:lang w:eastAsia="ko-KR"/>
          </w:rPr>
          <w:t>. The</w:t>
        </w:r>
      </w:ins>
    </w:p>
    <w:p w14:paraId="6B6B1BE1" w14:textId="77777777" w:rsidR="00E37BBA" w:rsidRDefault="00E37BBA" w:rsidP="00E37BBA">
      <w:pPr>
        <w:keepNext/>
        <w:rPr>
          <w:ins w:id="1325" w:author="Seungjin Baek" w:date="2016-09-30T14:21:00Z"/>
        </w:rPr>
        <w:pPrChange w:id="1326" w:author="Seungjin Baek" w:date="2016-09-30T14:21:00Z">
          <w:pPr/>
        </w:pPrChange>
      </w:pPr>
      <w:ins w:id="1327" w:author="Seungjin Baek" w:date="2016-09-30T14:20:00Z">
        <w:r>
          <w:rPr>
            <w:rFonts w:eastAsia="Malgun Gothic"/>
            <w:noProof/>
            <w:lang w:eastAsia="ko-KR"/>
          </w:rPr>
          <w:drawing>
            <wp:inline distT="0" distB="0" distL="0" distR="0" wp14:anchorId="546A816D" wp14:editId="7B4E758D">
              <wp:extent cx="5486400" cy="2226310"/>
              <wp:effectExtent l="0" t="0" r="0" b="2540"/>
              <wp:docPr id="2" name="Picture 2" descr="C:\Users\seungjinb\Git\NanoDegree\Machine Learning\P5_eCommerce\Report\figures\Silhouette 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ungjinb\Git\NanoDegree\Machine Learning\P5_eCommerce\Report\figures\Silhouette fig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226310"/>
                      </a:xfrm>
                      <a:prstGeom prst="rect">
                        <a:avLst/>
                      </a:prstGeom>
                      <a:noFill/>
                      <a:ln>
                        <a:noFill/>
                      </a:ln>
                    </pic:spPr>
                  </pic:pic>
                </a:graphicData>
              </a:graphic>
            </wp:inline>
          </w:drawing>
        </w:r>
      </w:ins>
    </w:p>
    <w:p w14:paraId="6A4F16EC" w14:textId="2DED2469" w:rsidR="00E37BBA" w:rsidRDefault="00E37BBA" w:rsidP="00E37BBA">
      <w:pPr>
        <w:pStyle w:val="Caption"/>
        <w:rPr>
          <w:ins w:id="1328" w:author="Seungjin Baek" w:date="2016-09-30T14:05:00Z"/>
          <w:rFonts w:eastAsia="Malgun Gothic"/>
          <w:lang w:eastAsia="ko-KR"/>
        </w:rPr>
        <w:pPrChange w:id="1329" w:author="Seungjin Baek" w:date="2016-09-30T14:21:00Z">
          <w:pPr/>
        </w:pPrChange>
      </w:pPr>
      <w:bookmarkStart w:id="1330" w:name="_Ref463008643"/>
      <w:ins w:id="1331" w:author="Seungjin Baek" w:date="2016-09-30T14:21:00Z">
        <w:r>
          <w:t xml:space="preserve">Figure </w:t>
        </w:r>
        <w:r>
          <w:fldChar w:fldCharType="begin"/>
        </w:r>
        <w:r>
          <w:instrText xml:space="preserve"> SEQ Figure \* ARABIC </w:instrText>
        </w:r>
      </w:ins>
      <w:r>
        <w:fldChar w:fldCharType="separate"/>
      </w:r>
      <w:ins w:id="1332" w:author="Seungjin Baek" w:date="2016-09-30T16:33:00Z">
        <w:r w:rsidR="00120D36">
          <w:rPr>
            <w:noProof/>
          </w:rPr>
          <w:t>3</w:t>
        </w:r>
      </w:ins>
      <w:ins w:id="1333" w:author="Seungjin Baek" w:date="2016-09-30T14:21:00Z">
        <w:r>
          <w:fldChar w:fldCharType="end"/>
        </w:r>
        <w:bookmarkEnd w:id="1330"/>
        <w:r>
          <w:t xml:space="preserve"> Silhouette score visualization</w:t>
        </w:r>
      </w:ins>
      <w:ins w:id="1334" w:author="Seungjin Baek" w:date="2016-09-30T14:58:00Z">
        <w:r w:rsidR="00F25EDD">
          <w:t xml:space="preserve"> (K-means)</w:t>
        </w:r>
      </w:ins>
    </w:p>
    <w:p w14:paraId="71DCB3F5" w14:textId="22FB504F" w:rsidR="00E3655E" w:rsidRDefault="002D7154" w:rsidP="002D7154">
      <w:pPr>
        <w:pStyle w:val="Heading4"/>
        <w:rPr>
          <w:ins w:id="1335" w:author="Seungjin Baek" w:date="2016-09-30T14:33:00Z"/>
          <w:lang w:eastAsia="ko-KR"/>
        </w:rPr>
        <w:pPrChange w:id="1336" w:author="Seungjin Baek" w:date="2016-09-30T14:39:00Z">
          <w:pPr/>
        </w:pPrChange>
      </w:pPr>
      <w:ins w:id="1337" w:author="Seungjin Baek" w:date="2016-09-30T14:33:00Z">
        <w:r>
          <w:rPr>
            <w:lang w:eastAsia="ko-KR"/>
          </w:rPr>
          <w:t>DBSCAN</w:t>
        </w:r>
      </w:ins>
    </w:p>
    <w:p w14:paraId="2C39082C" w14:textId="5C38D548" w:rsidR="002D7154" w:rsidRDefault="002D7154" w:rsidP="00CC05DA">
      <w:pPr>
        <w:rPr>
          <w:ins w:id="1338" w:author="Seungjin Baek" w:date="2016-09-30T14:48:00Z"/>
          <w:rFonts w:eastAsia="Malgun Gothic"/>
          <w:lang w:eastAsia="ko-KR"/>
        </w:rPr>
      </w:pPr>
      <w:ins w:id="1339" w:author="Seungjin Baek" w:date="2016-09-30T14:34:00Z">
        <w:r>
          <w:rPr>
            <w:rFonts w:eastAsia="Malgun Gothic"/>
            <w:lang w:eastAsia="ko-KR"/>
          </w:rPr>
          <w:t xml:space="preserve">As mentioned in the previous section, DBSCAN algorithm only allowed </w:t>
        </w:r>
      </w:ins>
      <w:ins w:id="1340" w:author="Seungjin Baek" w:date="2016-09-30T14:40:00Z">
        <w:r w:rsidR="00B30EAD">
          <w:rPr>
            <w:rFonts w:eastAsia="Malgun Gothic"/>
            <w:lang w:eastAsia="ko-KR"/>
          </w:rPr>
          <w:t xml:space="preserve">60000 data for its computation. The Problem with DBSCAN </w:t>
        </w:r>
      </w:ins>
      <w:ins w:id="1341" w:author="Seungjin Baek" w:date="2016-09-30T14:45:00Z">
        <w:r w:rsidR="00B30EAD">
          <w:rPr>
            <w:rFonts w:eastAsia="Malgun Gothic"/>
            <w:lang w:eastAsia="ko-KR"/>
          </w:rPr>
          <w:t>with this dataset</w:t>
        </w:r>
      </w:ins>
      <w:ins w:id="1342" w:author="Seungjin Baek" w:date="2016-09-30T14:40:00Z">
        <w:r w:rsidR="00B30EAD">
          <w:rPr>
            <w:rFonts w:eastAsia="Malgun Gothic"/>
            <w:lang w:eastAsia="ko-KR"/>
          </w:rPr>
          <w:t xml:space="preserve"> is that the algorithm generated only one </w:t>
        </w:r>
      </w:ins>
      <w:ins w:id="1343" w:author="Seungjin Baek" w:date="2016-09-30T14:45:00Z">
        <w:r w:rsidR="00B30EAD">
          <w:rPr>
            <w:rFonts w:eastAsia="Malgun Gothic"/>
            <w:lang w:eastAsia="ko-KR"/>
          </w:rPr>
          <w:t xml:space="preserve">big </w:t>
        </w:r>
      </w:ins>
      <w:ins w:id="1344" w:author="Seungjin Baek" w:date="2016-09-30T14:40:00Z">
        <w:r w:rsidR="00B30EAD">
          <w:rPr>
            <w:rFonts w:eastAsia="Malgun Gothic"/>
            <w:lang w:eastAsia="ko-KR"/>
          </w:rPr>
          <w:t>cluster</w:t>
        </w:r>
      </w:ins>
      <w:ins w:id="1345" w:author="Seungjin Baek" w:date="2016-09-30T14:44:00Z">
        <w:r w:rsidR="00B30EAD">
          <w:rPr>
            <w:rFonts w:eastAsia="Malgun Gothic"/>
            <w:lang w:eastAsia="ko-KR"/>
          </w:rPr>
          <w:t xml:space="preserve">. </w:t>
        </w:r>
      </w:ins>
      <w:ins w:id="1346" w:author="Seungjin Baek" w:date="2016-09-30T14:49:00Z">
        <w:r w:rsidR="00B30EAD">
          <w:rPr>
            <w:rFonts w:eastAsia="Malgun Gothic"/>
            <w:lang w:eastAsia="ko-KR"/>
          </w:rPr>
          <w:t xml:space="preserve">Table 6 shows the results from DBSCAN analysis that all 60000 data grouped into one except only two. </w:t>
        </w:r>
      </w:ins>
    </w:p>
    <w:p w14:paraId="1C1CF6A4" w14:textId="77777777" w:rsidR="00B30EAD" w:rsidRDefault="00B30EAD" w:rsidP="00CC05DA">
      <w:pPr>
        <w:rPr>
          <w:ins w:id="1347" w:author="Seungjin Baek" w:date="2016-09-30T14:48:00Z"/>
          <w:rFonts w:eastAsia="Malgun Gothic"/>
          <w:lang w:eastAsia="ko-KR"/>
        </w:rPr>
      </w:pPr>
    </w:p>
    <w:p w14:paraId="178FA05A" w14:textId="7D9AADE0" w:rsidR="00B30EAD" w:rsidRDefault="00B30EAD" w:rsidP="00B30EAD">
      <w:pPr>
        <w:pStyle w:val="Caption"/>
        <w:keepNext/>
        <w:rPr>
          <w:ins w:id="1348" w:author="Seungjin Baek" w:date="2016-09-30T14:49:00Z"/>
        </w:rPr>
        <w:pPrChange w:id="1349" w:author="Seungjin Baek" w:date="2016-09-30T14:49:00Z">
          <w:pPr/>
        </w:pPrChange>
      </w:pPr>
      <w:ins w:id="1350" w:author="Seungjin Baek" w:date="2016-09-30T14:49:00Z">
        <w:r>
          <w:t xml:space="preserve">Table </w:t>
        </w:r>
        <w:r>
          <w:fldChar w:fldCharType="begin"/>
        </w:r>
        <w:r>
          <w:instrText xml:space="preserve"> SEQ Table \* ARABIC </w:instrText>
        </w:r>
      </w:ins>
      <w:r>
        <w:fldChar w:fldCharType="separate"/>
      </w:r>
      <w:ins w:id="1351" w:author="Seungjin Baek" w:date="2016-09-30T16:33:00Z">
        <w:r w:rsidR="00120D36">
          <w:rPr>
            <w:noProof/>
          </w:rPr>
          <w:t>4</w:t>
        </w:r>
      </w:ins>
      <w:ins w:id="1352" w:author="Seungjin Baek" w:date="2016-09-30T14:49:00Z">
        <w:r>
          <w:fldChar w:fldCharType="end"/>
        </w:r>
        <w:r>
          <w:t xml:space="preserve"> DBSCAN cluster results</w:t>
        </w:r>
      </w:ins>
      <w:ins w:id="1353" w:author="Seungjin Baek" w:date="2016-09-30T14:58:00Z">
        <w:r w:rsidR="00F25EDD">
          <w:t xml:space="preserve"> (60000 data used)</w:t>
        </w:r>
      </w:ins>
    </w:p>
    <w:tbl>
      <w:tblPr>
        <w:tblStyle w:val="TableGrid"/>
        <w:tblW w:w="0" w:type="auto"/>
        <w:tblLook w:val="04A0" w:firstRow="1" w:lastRow="0" w:firstColumn="1" w:lastColumn="0" w:noHBand="0" w:noVBand="1"/>
      </w:tblPr>
      <w:tblGrid>
        <w:gridCol w:w="1818"/>
        <w:gridCol w:w="2070"/>
      </w:tblGrid>
      <w:tr w:rsidR="00B30EAD" w14:paraId="1BAF0E16" w14:textId="77777777" w:rsidTr="005C067B">
        <w:trPr>
          <w:ins w:id="1354" w:author="Seungjin Baek" w:date="2016-09-30T14:48:00Z"/>
        </w:trPr>
        <w:tc>
          <w:tcPr>
            <w:tcW w:w="1818" w:type="dxa"/>
          </w:tcPr>
          <w:p w14:paraId="28A8F97E" w14:textId="77777777" w:rsidR="00B30EAD" w:rsidRDefault="00B30EAD" w:rsidP="005C067B">
            <w:pPr>
              <w:rPr>
                <w:ins w:id="1355" w:author="Seungjin Baek" w:date="2016-09-30T14:48:00Z"/>
                <w:rFonts w:eastAsia="Malgun Gothic"/>
                <w:lang w:eastAsia="ko-KR"/>
              </w:rPr>
            </w:pPr>
            <w:ins w:id="1356" w:author="Seungjin Baek" w:date="2016-09-30T14:48:00Z">
              <w:r>
                <w:rPr>
                  <w:rFonts w:eastAsia="Malgun Gothic"/>
                  <w:lang w:eastAsia="ko-KR"/>
                </w:rPr>
                <w:t>cluster number</w:t>
              </w:r>
            </w:ins>
          </w:p>
        </w:tc>
        <w:tc>
          <w:tcPr>
            <w:tcW w:w="2070" w:type="dxa"/>
          </w:tcPr>
          <w:p w14:paraId="75781AF5" w14:textId="77777777" w:rsidR="00B30EAD" w:rsidRDefault="00B30EAD" w:rsidP="005C067B">
            <w:pPr>
              <w:rPr>
                <w:ins w:id="1357" w:author="Seungjin Baek" w:date="2016-09-30T14:48:00Z"/>
                <w:rFonts w:eastAsia="Malgun Gothic"/>
                <w:lang w:eastAsia="ko-KR"/>
              </w:rPr>
            </w:pPr>
            <w:ins w:id="1358" w:author="Seungjin Baek" w:date="2016-09-30T14:48:00Z">
              <w:r>
                <w:rPr>
                  <w:rFonts w:eastAsia="Malgun Gothic"/>
                  <w:lang w:eastAsia="ko-KR"/>
                </w:rPr>
                <w:t>number of sellers</w:t>
              </w:r>
            </w:ins>
          </w:p>
        </w:tc>
      </w:tr>
      <w:tr w:rsidR="00B30EAD" w14:paraId="6FD6721F" w14:textId="77777777" w:rsidTr="005C067B">
        <w:trPr>
          <w:ins w:id="1359" w:author="Seungjin Baek" w:date="2016-09-30T14:48:00Z"/>
        </w:trPr>
        <w:tc>
          <w:tcPr>
            <w:tcW w:w="1818" w:type="dxa"/>
          </w:tcPr>
          <w:p w14:paraId="25BC16D2" w14:textId="77777777" w:rsidR="00B30EAD" w:rsidRDefault="00B30EAD" w:rsidP="005C067B">
            <w:pPr>
              <w:rPr>
                <w:ins w:id="1360" w:author="Seungjin Baek" w:date="2016-09-30T14:48:00Z"/>
                <w:rFonts w:eastAsia="Malgun Gothic"/>
                <w:lang w:eastAsia="ko-KR"/>
              </w:rPr>
            </w:pPr>
            <w:ins w:id="1361" w:author="Seungjin Baek" w:date="2016-09-30T14:48:00Z">
              <w:r>
                <w:rPr>
                  <w:rFonts w:eastAsia="Malgun Gothic"/>
                  <w:lang w:eastAsia="ko-KR"/>
                </w:rPr>
                <w:t>0</w:t>
              </w:r>
            </w:ins>
          </w:p>
        </w:tc>
        <w:tc>
          <w:tcPr>
            <w:tcW w:w="2070" w:type="dxa"/>
          </w:tcPr>
          <w:p w14:paraId="3BC42BF0" w14:textId="33FFD09F" w:rsidR="00B30EAD" w:rsidRDefault="00B30EAD" w:rsidP="00B30EAD">
            <w:pPr>
              <w:tabs>
                <w:tab w:val="right" w:pos="1854"/>
              </w:tabs>
              <w:rPr>
                <w:ins w:id="1362" w:author="Seungjin Baek" w:date="2016-09-30T14:48:00Z"/>
                <w:rFonts w:eastAsia="Malgun Gothic"/>
                <w:lang w:eastAsia="ko-KR"/>
              </w:rPr>
              <w:pPrChange w:id="1363" w:author="Seungjin Baek" w:date="2016-09-30T14:48:00Z">
                <w:pPr/>
              </w:pPrChange>
            </w:pPr>
            <w:ins w:id="1364" w:author="Seungjin Baek" w:date="2016-09-30T14:48:00Z">
              <w:r>
                <w:rPr>
                  <w:rFonts w:eastAsia="Malgun Gothic"/>
                  <w:lang w:eastAsia="ko-KR"/>
                </w:rPr>
                <w:t>59998</w:t>
              </w:r>
              <w:r>
                <w:rPr>
                  <w:rFonts w:eastAsia="Malgun Gothic"/>
                  <w:lang w:eastAsia="ko-KR"/>
                </w:rPr>
                <w:tab/>
              </w:r>
            </w:ins>
          </w:p>
        </w:tc>
      </w:tr>
      <w:tr w:rsidR="00B30EAD" w14:paraId="13066929" w14:textId="77777777" w:rsidTr="005C067B">
        <w:trPr>
          <w:ins w:id="1365" w:author="Seungjin Baek" w:date="2016-09-30T14:48:00Z"/>
        </w:trPr>
        <w:tc>
          <w:tcPr>
            <w:tcW w:w="1818" w:type="dxa"/>
          </w:tcPr>
          <w:p w14:paraId="10E50A99" w14:textId="72EE9130" w:rsidR="00B30EAD" w:rsidRDefault="00B30EAD" w:rsidP="005C067B">
            <w:pPr>
              <w:rPr>
                <w:ins w:id="1366" w:author="Seungjin Baek" w:date="2016-09-30T14:48:00Z"/>
                <w:rFonts w:eastAsia="Malgun Gothic"/>
                <w:lang w:eastAsia="ko-KR"/>
              </w:rPr>
            </w:pPr>
            <w:ins w:id="1367" w:author="Seungjin Baek" w:date="2016-09-30T14:48:00Z">
              <w:r>
                <w:rPr>
                  <w:rFonts w:eastAsia="Malgun Gothic"/>
                  <w:lang w:eastAsia="ko-KR"/>
                </w:rPr>
                <w:t>-1 (invalid)</w:t>
              </w:r>
            </w:ins>
          </w:p>
        </w:tc>
        <w:tc>
          <w:tcPr>
            <w:tcW w:w="2070" w:type="dxa"/>
          </w:tcPr>
          <w:p w14:paraId="3DD44275" w14:textId="47DFE204" w:rsidR="00B30EAD" w:rsidRDefault="00B30EAD" w:rsidP="005C067B">
            <w:pPr>
              <w:rPr>
                <w:ins w:id="1368" w:author="Seungjin Baek" w:date="2016-09-30T14:48:00Z"/>
                <w:rFonts w:eastAsia="Malgun Gothic"/>
                <w:lang w:eastAsia="ko-KR"/>
              </w:rPr>
            </w:pPr>
            <w:ins w:id="1369" w:author="Seungjin Baek" w:date="2016-09-30T14:48:00Z">
              <w:r>
                <w:rPr>
                  <w:rFonts w:eastAsia="Malgun Gothic"/>
                  <w:lang w:eastAsia="ko-KR"/>
                </w:rPr>
                <w:t>2</w:t>
              </w:r>
            </w:ins>
          </w:p>
        </w:tc>
      </w:tr>
    </w:tbl>
    <w:p w14:paraId="0B070DCC" w14:textId="77777777" w:rsidR="00B30EAD" w:rsidRDefault="00B30EAD" w:rsidP="00CC05DA">
      <w:pPr>
        <w:rPr>
          <w:ins w:id="1370" w:author="Seungjin Baek" w:date="2016-09-30T14:50:00Z"/>
          <w:rFonts w:eastAsia="Malgun Gothic"/>
          <w:lang w:eastAsia="ko-KR"/>
        </w:rPr>
      </w:pPr>
    </w:p>
    <w:p w14:paraId="0B5B21D9" w14:textId="0021FC00" w:rsidR="00B30EAD" w:rsidRDefault="00B30EAD" w:rsidP="00F25EDD">
      <w:pPr>
        <w:pStyle w:val="Heading4"/>
        <w:rPr>
          <w:ins w:id="1371" w:author="Seungjin Baek" w:date="2016-09-30T14:50:00Z"/>
          <w:lang w:eastAsia="ko-KR"/>
        </w:rPr>
        <w:pPrChange w:id="1372" w:author="Seungjin Baek" w:date="2016-09-30T14:57:00Z">
          <w:pPr/>
        </w:pPrChange>
      </w:pPr>
      <w:ins w:id="1373" w:author="Seungjin Baek" w:date="2016-09-30T14:50:00Z">
        <w:r>
          <w:rPr>
            <w:lang w:eastAsia="ko-KR"/>
          </w:rPr>
          <w:t>Hierarchical clustering</w:t>
        </w:r>
      </w:ins>
    </w:p>
    <w:p w14:paraId="422E2A85" w14:textId="2EB9EE06" w:rsidR="00B30EAD" w:rsidRDefault="00B30EAD" w:rsidP="00CC05DA">
      <w:pPr>
        <w:rPr>
          <w:ins w:id="1374" w:author="Seungjin Baek" w:date="2016-09-30T14:51:00Z"/>
          <w:rFonts w:eastAsia="Malgun Gothic"/>
          <w:lang w:eastAsia="ko-KR"/>
        </w:rPr>
      </w:pPr>
      <w:ins w:id="1375" w:author="Seungjin Baek" w:date="2016-09-30T14:50:00Z">
        <w:r>
          <w:rPr>
            <w:rFonts w:eastAsia="Malgun Gothic"/>
            <w:lang w:eastAsia="ko-KR"/>
          </w:rPr>
          <w:t xml:space="preserve">As the third method, hierarchical clustering algorithm was applied. This algorithm </w:t>
        </w:r>
      </w:ins>
      <w:ins w:id="1376" w:author="Seungjin Baek" w:date="2016-09-30T14:51:00Z">
        <w:r>
          <w:rPr>
            <w:rFonts w:eastAsia="Malgun Gothic"/>
            <w:lang w:eastAsia="ko-KR"/>
          </w:rPr>
          <w:t>also limits the number of data entry to be computed, but it took even longer time to run with 20000 and 30000 data entries than DBSCAN.</w:t>
        </w:r>
      </w:ins>
      <w:ins w:id="1377" w:author="Seungjin Baek" w:date="2016-09-30T14:52:00Z">
        <w:r w:rsidR="00F25EDD">
          <w:rPr>
            <w:rFonts w:eastAsia="Malgun Gothic"/>
            <w:lang w:eastAsia="ko-KR"/>
          </w:rPr>
          <w:t xml:space="preserve"> Table 7 shows the computational time </w:t>
        </w:r>
      </w:ins>
      <w:ins w:id="1378" w:author="Seungjin Baek" w:date="2016-09-30T14:55:00Z">
        <w:r w:rsidR="00F25EDD">
          <w:rPr>
            <w:rFonts w:eastAsia="Malgun Gothic"/>
            <w:lang w:eastAsia="ko-KR"/>
          </w:rPr>
          <w:t xml:space="preserve">when </w:t>
        </w:r>
      </w:ins>
      <w:ins w:id="1379" w:author="Seungjin Baek" w:date="2016-09-30T14:57:00Z">
        <w:r w:rsidR="00F25EDD">
          <w:rPr>
            <w:rFonts w:eastAsia="Malgun Gothic"/>
            <w:lang w:eastAsia="ko-KR"/>
          </w:rPr>
          <w:t>number of clusters was</w:t>
        </w:r>
      </w:ins>
      <w:ins w:id="1380" w:author="Seungjin Baek" w:date="2016-09-30T14:55:00Z">
        <w:r w:rsidR="00F25EDD">
          <w:rPr>
            <w:rFonts w:eastAsia="Malgun Gothic"/>
            <w:lang w:eastAsia="ko-KR"/>
          </w:rPr>
          <w:t xml:space="preserve"> predefined with three.</w:t>
        </w:r>
      </w:ins>
    </w:p>
    <w:p w14:paraId="783B64F3" w14:textId="77777777" w:rsidR="00B30EAD" w:rsidRDefault="00B30EAD" w:rsidP="00CC05DA">
      <w:pPr>
        <w:rPr>
          <w:ins w:id="1381" w:author="Seungjin Baek" w:date="2016-09-30T14:52:00Z"/>
          <w:rFonts w:eastAsia="Malgun Gothic"/>
          <w:lang w:eastAsia="ko-KR"/>
        </w:rPr>
      </w:pPr>
    </w:p>
    <w:p w14:paraId="71635993" w14:textId="064C8DC3" w:rsidR="00F25EDD" w:rsidRDefault="00F25EDD" w:rsidP="00F25EDD">
      <w:pPr>
        <w:pStyle w:val="Caption"/>
        <w:keepNext/>
        <w:rPr>
          <w:ins w:id="1382" w:author="Seungjin Baek" w:date="2016-09-30T14:59:00Z"/>
        </w:rPr>
        <w:pPrChange w:id="1383" w:author="Seungjin Baek" w:date="2016-09-30T14:59:00Z">
          <w:pPr/>
        </w:pPrChange>
      </w:pPr>
      <w:ins w:id="1384" w:author="Seungjin Baek" w:date="2016-09-30T14:59:00Z">
        <w:r>
          <w:t xml:space="preserve">Table </w:t>
        </w:r>
        <w:r>
          <w:fldChar w:fldCharType="begin"/>
        </w:r>
        <w:r>
          <w:instrText xml:space="preserve"> SEQ Table \* ARABIC </w:instrText>
        </w:r>
      </w:ins>
      <w:r>
        <w:fldChar w:fldCharType="separate"/>
      </w:r>
      <w:ins w:id="1385" w:author="Seungjin Baek" w:date="2016-09-30T16:33:00Z">
        <w:r w:rsidR="00120D36">
          <w:rPr>
            <w:noProof/>
          </w:rPr>
          <w:t>5</w:t>
        </w:r>
      </w:ins>
      <w:ins w:id="1386" w:author="Seungjin Baek" w:date="2016-09-30T14:59:00Z">
        <w:r>
          <w:fldChar w:fldCharType="end"/>
        </w:r>
        <w:r>
          <w:t xml:space="preserve"> Computation time of Hierarchical cluster algorithm</w:t>
        </w:r>
      </w:ins>
    </w:p>
    <w:tbl>
      <w:tblPr>
        <w:tblStyle w:val="TableGrid"/>
        <w:tblW w:w="0" w:type="auto"/>
        <w:tblLook w:val="04A0" w:firstRow="1" w:lastRow="0" w:firstColumn="1" w:lastColumn="0" w:noHBand="0" w:noVBand="1"/>
      </w:tblPr>
      <w:tblGrid>
        <w:gridCol w:w="1998"/>
        <w:gridCol w:w="3150"/>
      </w:tblGrid>
      <w:tr w:rsidR="00F25EDD" w14:paraId="448B9162" w14:textId="77777777" w:rsidTr="005C067B">
        <w:trPr>
          <w:ins w:id="1387" w:author="Seungjin Baek" w:date="2016-09-30T14:52:00Z"/>
        </w:trPr>
        <w:tc>
          <w:tcPr>
            <w:tcW w:w="1998" w:type="dxa"/>
          </w:tcPr>
          <w:p w14:paraId="7C57E61E" w14:textId="77777777" w:rsidR="00F25EDD" w:rsidRDefault="00F25EDD" w:rsidP="005C067B">
            <w:pPr>
              <w:rPr>
                <w:ins w:id="1388" w:author="Seungjin Baek" w:date="2016-09-30T14:52:00Z"/>
                <w:rFonts w:eastAsia="Malgun Gothic"/>
                <w:lang w:eastAsia="ko-KR"/>
              </w:rPr>
            </w:pPr>
            <w:ins w:id="1389" w:author="Seungjin Baek" w:date="2016-09-30T14:52:00Z">
              <w:r>
                <w:rPr>
                  <w:rFonts w:eastAsia="Malgun Gothic"/>
                  <w:lang w:eastAsia="ko-KR"/>
                </w:rPr>
                <w:t>data size</w:t>
              </w:r>
            </w:ins>
          </w:p>
        </w:tc>
        <w:tc>
          <w:tcPr>
            <w:tcW w:w="3150" w:type="dxa"/>
          </w:tcPr>
          <w:p w14:paraId="271AA729" w14:textId="77777777" w:rsidR="00F25EDD" w:rsidRDefault="00F25EDD" w:rsidP="005C067B">
            <w:pPr>
              <w:rPr>
                <w:ins w:id="1390" w:author="Seungjin Baek" w:date="2016-09-30T14:52:00Z"/>
                <w:rFonts w:eastAsia="Malgun Gothic"/>
                <w:lang w:eastAsia="ko-KR"/>
              </w:rPr>
            </w:pPr>
            <w:ins w:id="1391" w:author="Seungjin Baek" w:date="2016-09-30T14:52:00Z">
              <w:r>
                <w:rPr>
                  <w:rFonts w:eastAsia="Malgun Gothic"/>
                  <w:lang w:eastAsia="ko-KR"/>
                </w:rPr>
                <w:t>computation time (seconds)</w:t>
              </w:r>
            </w:ins>
          </w:p>
        </w:tc>
      </w:tr>
      <w:tr w:rsidR="00F25EDD" w14:paraId="12F31A43" w14:textId="77777777" w:rsidTr="005C067B">
        <w:trPr>
          <w:ins w:id="1392" w:author="Seungjin Baek" w:date="2016-09-30T14:52:00Z"/>
        </w:trPr>
        <w:tc>
          <w:tcPr>
            <w:tcW w:w="1998" w:type="dxa"/>
          </w:tcPr>
          <w:p w14:paraId="39552D00" w14:textId="73795DF2" w:rsidR="00F25EDD" w:rsidRDefault="00F25EDD" w:rsidP="005C067B">
            <w:pPr>
              <w:rPr>
                <w:ins w:id="1393" w:author="Seungjin Baek" w:date="2016-09-30T14:52:00Z"/>
                <w:rFonts w:eastAsia="Malgun Gothic"/>
                <w:lang w:eastAsia="ko-KR"/>
              </w:rPr>
            </w:pPr>
            <w:ins w:id="1394" w:author="Seungjin Baek" w:date="2016-09-30T14:52:00Z">
              <w:r>
                <w:rPr>
                  <w:rFonts w:eastAsia="Malgun Gothic"/>
                  <w:lang w:eastAsia="ko-KR"/>
                </w:rPr>
                <w:t>20000</w:t>
              </w:r>
            </w:ins>
          </w:p>
        </w:tc>
        <w:tc>
          <w:tcPr>
            <w:tcW w:w="3150" w:type="dxa"/>
          </w:tcPr>
          <w:p w14:paraId="4F949A5F" w14:textId="04104C01" w:rsidR="00F25EDD" w:rsidRDefault="00F25EDD" w:rsidP="005C067B">
            <w:pPr>
              <w:rPr>
                <w:ins w:id="1395" w:author="Seungjin Baek" w:date="2016-09-30T14:52:00Z"/>
                <w:rFonts w:eastAsia="Malgun Gothic"/>
                <w:lang w:eastAsia="ko-KR"/>
              </w:rPr>
            </w:pPr>
            <w:ins w:id="1396" w:author="Seungjin Baek" w:date="2016-09-30T14:52:00Z">
              <w:r>
                <w:rPr>
                  <w:rFonts w:eastAsia="Malgun Gothic"/>
                  <w:lang w:eastAsia="ko-KR"/>
                </w:rPr>
                <w:t>3503</w:t>
              </w:r>
            </w:ins>
          </w:p>
        </w:tc>
      </w:tr>
      <w:tr w:rsidR="00F25EDD" w14:paraId="3983675D" w14:textId="77777777" w:rsidTr="005C067B">
        <w:trPr>
          <w:ins w:id="1397" w:author="Seungjin Baek" w:date="2016-09-30T14:52:00Z"/>
        </w:trPr>
        <w:tc>
          <w:tcPr>
            <w:tcW w:w="1998" w:type="dxa"/>
          </w:tcPr>
          <w:p w14:paraId="13433776" w14:textId="73F38A51" w:rsidR="00F25EDD" w:rsidRDefault="00F25EDD" w:rsidP="005C067B">
            <w:pPr>
              <w:rPr>
                <w:ins w:id="1398" w:author="Seungjin Baek" w:date="2016-09-30T14:52:00Z"/>
                <w:rFonts w:eastAsia="Malgun Gothic"/>
                <w:lang w:eastAsia="ko-KR"/>
              </w:rPr>
            </w:pPr>
            <w:ins w:id="1399" w:author="Seungjin Baek" w:date="2016-09-30T14:52:00Z">
              <w:r>
                <w:rPr>
                  <w:rFonts w:eastAsia="Malgun Gothic"/>
                  <w:lang w:eastAsia="ko-KR"/>
                </w:rPr>
                <w:t>30000</w:t>
              </w:r>
            </w:ins>
          </w:p>
        </w:tc>
        <w:tc>
          <w:tcPr>
            <w:tcW w:w="3150" w:type="dxa"/>
          </w:tcPr>
          <w:p w14:paraId="41DF95D2" w14:textId="4462C5DD" w:rsidR="00F25EDD" w:rsidRDefault="00F25EDD" w:rsidP="005C067B">
            <w:pPr>
              <w:rPr>
                <w:ins w:id="1400" w:author="Seungjin Baek" w:date="2016-09-30T14:52:00Z"/>
                <w:rFonts w:eastAsia="Malgun Gothic"/>
                <w:lang w:eastAsia="ko-KR"/>
              </w:rPr>
            </w:pPr>
            <w:ins w:id="1401" w:author="Seungjin Baek" w:date="2016-09-30T14:52:00Z">
              <w:r>
                <w:rPr>
                  <w:rFonts w:eastAsia="Malgun Gothic"/>
                  <w:lang w:eastAsia="ko-KR"/>
                </w:rPr>
                <w:t>11407</w:t>
              </w:r>
            </w:ins>
          </w:p>
        </w:tc>
      </w:tr>
    </w:tbl>
    <w:p w14:paraId="3290E96E" w14:textId="77777777" w:rsidR="00F25EDD" w:rsidRDefault="00F25EDD" w:rsidP="00CC05DA">
      <w:pPr>
        <w:rPr>
          <w:ins w:id="1402" w:author="Seungjin Baek" w:date="2016-09-30T14:54:00Z"/>
          <w:rFonts w:eastAsia="Malgun Gothic"/>
          <w:lang w:eastAsia="ko-KR"/>
        </w:rPr>
      </w:pPr>
    </w:p>
    <w:p w14:paraId="10294E8A" w14:textId="72E800F8" w:rsidR="00F25EDD" w:rsidRDefault="00F25EDD" w:rsidP="00CC05DA">
      <w:pPr>
        <w:rPr>
          <w:ins w:id="1403" w:author="Seungjin Baek" w:date="2016-09-30T14:57:00Z"/>
          <w:rFonts w:eastAsia="Malgun Gothic"/>
          <w:lang w:eastAsia="ko-KR"/>
        </w:rPr>
      </w:pPr>
      <w:ins w:id="1404" w:author="Seungjin Baek" w:date="2016-09-30T14:55:00Z">
        <w:r>
          <w:rPr>
            <w:rFonts w:eastAsia="Malgun Gothic"/>
            <w:lang w:eastAsia="ko-KR"/>
          </w:rPr>
          <w:t>With three clusters, the silhouette score computes very high</w:t>
        </w:r>
      </w:ins>
      <w:ins w:id="1405" w:author="Seungjin Baek" w:date="2016-09-30T14:56:00Z">
        <w:r>
          <w:rPr>
            <w:rFonts w:eastAsia="Malgun Gothic"/>
            <w:lang w:eastAsia="ko-KR"/>
          </w:rPr>
          <w:t xml:space="preserve"> of 0.9871, but the element numbers in each cluster seem very trivial.</w:t>
        </w:r>
      </w:ins>
      <w:ins w:id="1406" w:author="Seungjin Baek" w:date="2016-09-30T15:00:00Z">
        <w:r>
          <w:rPr>
            <w:rFonts w:eastAsia="Malgun Gothic"/>
            <w:lang w:eastAsia="ko-KR"/>
          </w:rPr>
          <w:t xml:space="preserve"> (Table 8)</w:t>
        </w:r>
      </w:ins>
    </w:p>
    <w:p w14:paraId="17C2BE8B" w14:textId="77777777" w:rsidR="00F25EDD" w:rsidRDefault="00F25EDD" w:rsidP="00CC05DA">
      <w:pPr>
        <w:rPr>
          <w:ins w:id="1407" w:author="Seungjin Baek" w:date="2016-09-30T14:57:00Z"/>
          <w:rFonts w:eastAsia="Malgun Gothic"/>
          <w:lang w:eastAsia="ko-KR"/>
        </w:rPr>
      </w:pPr>
    </w:p>
    <w:p w14:paraId="00019DA5" w14:textId="60DF49D3" w:rsidR="00F25EDD" w:rsidRDefault="00F25EDD" w:rsidP="00F25EDD">
      <w:pPr>
        <w:pStyle w:val="Caption"/>
        <w:keepNext/>
        <w:rPr>
          <w:ins w:id="1408" w:author="Seungjin Baek" w:date="2016-09-30T15:00:00Z"/>
        </w:rPr>
        <w:pPrChange w:id="1409" w:author="Seungjin Baek" w:date="2016-09-30T15:00:00Z">
          <w:pPr/>
        </w:pPrChange>
      </w:pPr>
      <w:ins w:id="1410" w:author="Seungjin Baek" w:date="2016-09-30T15:00:00Z">
        <w:r>
          <w:t xml:space="preserve">Table </w:t>
        </w:r>
        <w:r>
          <w:fldChar w:fldCharType="begin"/>
        </w:r>
        <w:r>
          <w:instrText xml:space="preserve"> SEQ Table \* ARABIC </w:instrText>
        </w:r>
      </w:ins>
      <w:r>
        <w:fldChar w:fldCharType="separate"/>
      </w:r>
      <w:ins w:id="1411" w:author="Seungjin Baek" w:date="2016-09-30T16:33:00Z">
        <w:r w:rsidR="00120D36">
          <w:rPr>
            <w:noProof/>
          </w:rPr>
          <w:t>6</w:t>
        </w:r>
      </w:ins>
      <w:ins w:id="1412" w:author="Seungjin Baek" w:date="2016-09-30T15:00:00Z">
        <w:r>
          <w:fldChar w:fldCharType="end"/>
        </w:r>
        <w:r>
          <w:t xml:space="preserve"> Hierarchical clustering results</w:t>
        </w:r>
      </w:ins>
    </w:p>
    <w:tbl>
      <w:tblPr>
        <w:tblStyle w:val="TableGrid"/>
        <w:tblW w:w="0" w:type="auto"/>
        <w:tblLook w:val="04A0" w:firstRow="1" w:lastRow="0" w:firstColumn="1" w:lastColumn="0" w:noHBand="0" w:noVBand="1"/>
      </w:tblPr>
      <w:tblGrid>
        <w:gridCol w:w="1818"/>
        <w:gridCol w:w="2070"/>
      </w:tblGrid>
      <w:tr w:rsidR="00F25EDD" w14:paraId="34AEEA55" w14:textId="77777777" w:rsidTr="005C067B">
        <w:trPr>
          <w:ins w:id="1413" w:author="Seungjin Baek" w:date="2016-09-30T14:57:00Z"/>
        </w:trPr>
        <w:tc>
          <w:tcPr>
            <w:tcW w:w="1818" w:type="dxa"/>
          </w:tcPr>
          <w:p w14:paraId="3D2440D8" w14:textId="77777777" w:rsidR="00F25EDD" w:rsidRDefault="00F25EDD" w:rsidP="005C067B">
            <w:pPr>
              <w:rPr>
                <w:ins w:id="1414" w:author="Seungjin Baek" w:date="2016-09-30T14:57:00Z"/>
                <w:rFonts w:eastAsia="Malgun Gothic"/>
                <w:lang w:eastAsia="ko-KR"/>
              </w:rPr>
            </w:pPr>
            <w:ins w:id="1415" w:author="Seungjin Baek" w:date="2016-09-30T14:57:00Z">
              <w:r>
                <w:rPr>
                  <w:rFonts w:eastAsia="Malgun Gothic"/>
                  <w:lang w:eastAsia="ko-KR"/>
                </w:rPr>
                <w:t>cluster number</w:t>
              </w:r>
            </w:ins>
          </w:p>
        </w:tc>
        <w:tc>
          <w:tcPr>
            <w:tcW w:w="2070" w:type="dxa"/>
          </w:tcPr>
          <w:p w14:paraId="32D8728A" w14:textId="77777777" w:rsidR="00F25EDD" w:rsidRDefault="00F25EDD" w:rsidP="005C067B">
            <w:pPr>
              <w:rPr>
                <w:ins w:id="1416" w:author="Seungjin Baek" w:date="2016-09-30T14:57:00Z"/>
                <w:rFonts w:eastAsia="Malgun Gothic"/>
                <w:lang w:eastAsia="ko-KR"/>
              </w:rPr>
            </w:pPr>
            <w:ins w:id="1417" w:author="Seungjin Baek" w:date="2016-09-30T14:57:00Z">
              <w:r>
                <w:rPr>
                  <w:rFonts w:eastAsia="Malgun Gothic"/>
                  <w:lang w:eastAsia="ko-KR"/>
                </w:rPr>
                <w:t>number of sellers</w:t>
              </w:r>
            </w:ins>
          </w:p>
        </w:tc>
      </w:tr>
      <w:tr w:rsidR="00F25EDD" w14:paraId="567588C8" w14:textId="77777777" w:rsidTr="005C067B">
        <w:trPr>
          <w:ins w:id="1418" w:author="Seungjin Baek" w:date="2016-09-30T14:57:00Z"/>
        </w:trPr>
        <w:tc>
          <w:tcPr>
            <w:tcW w:w="1818" w:type="dxa"/>
          </w:tcPr>
          <w:p w14:paraId="35607C52" w14:textId="77777777" w:rsidR="00F25EDD" w:rsidRDefault="00F25EDD" w:rsidP="005C067B">
            <w:pPr>
              <w:rPr>
                <w:ins w:id="1419" w:author="Seungjin Baek" w:date="2016-09-30T14:57:00Z"/>
                <w:rFonts w:eastAsia="Malgun Gothic"/>
                <w:lang w:eastAsia="ko-KR"/>
              </w:rPr>
            </w:pPr>
            <w:ins w:id="1420" w:author="Seungjin Baek" w:date="2016-09-30T14:57:00Z">
              <w:r>
                <w:rPr>
                  <w:rFonts w:eastAsia="Malgun Gothic"/>
                  <w:lang w:eastAsia="ko-KR"/>
                </w:rPr>
                <w:t>0</w:t>
              </w:r>
            </w:ins>
          </w:p>
        </w:tc>
        <w:tc>
          <w:tcPr>
            <w:tcW w:w="2070" w:type="dxa"/>
          </w:tcPr>
          <w:p w14:paraId="518E2D88" w14:textId="69146BEE" w:rsidR="00F25EDD" w:rsidRDefault="00F25EDD" w:rsidP="005C067B">
            <w:pPr>
              <w:rPr>
                <w:ins w:id="1421" w:author="Seungjin Baek" w:date="2016-09-30T14:57:00Z"/>
                <w:rFonts w:eastAsia="Malgun Gothic"/>
                <w:lang w:eastAsia="ko-KR"/>
              </w:rPr>
            </w:pPr>
            <w:ins w:id="1422" w:author="Seungjin Baek" w:date="2016-09-30T14:57:00Z">
              <w:r>
                <w:rPr>
                  <w:rFonts w:eastAsia="Malgun Gothic"/>
                  <w:lang w:eastAsia="ko-KR"/>
                </w:rPr>
                <w:t>29998</w:t>
              </w:r>
            </w:ins>
          </w:p>
        </w:tc>
      </w:tr>
      <w:tr w:rsidR="00F25EDD" w14:paraId="0D9B69D0" w14:textId="77777777" w:rsidTr="005C067B">
        <w:trPr>
          <w:ins w:id="1423" w:author="Seungjin Baek" w:date="2016-09-30T14:57:00Z"/>
        </w:trPr>
        <w:tc>
          <w:tcPr>
            <w:tcW w:w="1818" w:type="dxa"/>
          </w:tcPr>
          <w:p w14:paraId="760D3A58" w14:textId="77777777" w:rsidR="00F25EDD" w:rsidRDefault="00F25EDD" w:rsidP="005C067B">
            <w:pPr>
              <w:rPr>
                <w:ins w:id="1424" w:author="Seungjin Baek" w:date="2016-09-30T14:57:00Z"/>
                <w:rFonts w:eastAsia="Malgun Gothic"/>
                <w:lang w:eastAsia="ko-KR"/>
              </w:rPr>
            </w:pPr>
            <w:ins w:id="1425" w:author="Seungjin Baek" w:date="2016-09-30T14:57:00Z">
              <w:r>
                <w:rPr>
                  <w:rFonts w:eastAsia="Malgun Gothic"/>
                  <w:lang w:eastAsia="ko-KR"/>
                </w:rPr>
                <w:t>1</w:t>
              </w:r>
            </w:ins>
          </w:p>
        </w:tc>
        <w:tc>
          <w:tcPr>
            <w:tcW w:w="2070" w:type="dxa"/>
          </w:tcPr>
          <w:p w14:paraId="74842C10" w14:textId="46474321" w:rsidR="00F25EDD" w:rsidRDefault="00F25EDD" w:rsidP="005C067B">
            <w:pPr>
              <w:rPr>
                <w:ins w:id="1426" w:author="Seungjin Baek" w:date="2016-09-30T14:57:00Z"/>
                <w:rFonts w:eastAsia="Malgun Gothic"/>
                <w:lang w:eastAsia="ko-KR"/>
              </w:rPr>
            </w:pPr>
            <w:ins w:id="1427" w:author="Seungjin Baek" w:date="2016-09-30T14:57:00Z">
              <w:r>
                <w:rPr>
                  <w:rFonts w:eastAsia="Malgun Gothic"/>
                  <w:lang w:eastAsia="ko-KR"/>
                </w:rPr>
                <w:t>1</w:t>
              </w:r>
            </w:ins>
          </w:p>
        </w:tc>
      </w:tr>
      <w:tr w:rsidR="00F25EDD" w14:paraId="3D5C44A8" w14:textId="77777777" w:rsidTr="005C067B">
        <w:trPr>
          <w:ins w:id="1428" w:author="Seungjin Baek" w:date="2016-09-30T14:57:00Z"/>
        </w:trPr>
        <w:tc>
          <w:tcPr>
            <w:tcW w:w="1818" w:type="dxa"/>
          </w:tcPr>
          <w:p w14:paraId="1E36F7C1" w14:textId="77777777" w:rsidR="00F25EDD" w:rsidRDefault="00F25EDD" w:rsidP="005C067B">
            <w:pPr>
              <w:rPr>
                <w:ins w:id="1429" w:author="Seungjin Baek" w:date="2016-09-30T14:57:00Z"/>
                <w:rFonts w:eastAsia="Malgun Gothic"/>
                <w:lang w:eastAsia="ko-KR"/>
              </w:rPr>
            </w:pPr>
            <w:ins w:id="1430" w:author="Seungjin Baek" w:date="2016-09-30T14:57:00Z">
              <w:r>
                <w:rPr>
                  <w:rFonts w:eastAsia="Malgun Gothic"/>
                  <w:lang w:eastAsia="ko-KR"/>
                </w:rPr>
                <w:t>2</w:t>
              </w:r>
            </w:ins>
          </w:p>
        </w:tc>
        <w:tc>
          <w:tcPr>
            <w:tcW w:w="2070" w:type="dxa"/>
          </w:tcPr>
          <w:p w14:paraId="3DCB5A84" w14:textId="42B9BE03" w:rsidR="00F25EDD" w:rsidRDefault="00F25EDD" w:rsidP="005C067B">
            <w:pPr>
              <w:rPr>
                <w:ins w:id="1431" w:author="Seungjin Baek" w:date="2016-09-30T14:57:00Z"/>
                <w:rFonts w:eastAsia="Malgun Gothic"/>
                <w:lang w:eastAsia="ko-KR"/>
              </w:rPr>
            </w:pPr>
            <w:ins w:id="1432" w:author="Seungjin Baek" w:date="2016-09-30T14:57:00Z">
              <w:r>
                <w:rPr>
                  <w:rFonts w:eastAsia="Malgun Gothic"/>
                  <w:lang w:eastAsia="ko-KR"/>
                </w:rPr>
                <w:t>1</w:t>
              </w:r>
            </w:ins>
          </w:p>
        </w:tc>
      </w:tr>
    </w:tbl>
    <w:p w14:paraId="14708ED5" w14:textId="77777777" w:rsidR="00F25EDD" w:rsidRDefault="00F25EDD" w:rsidP="00CC05DA">
      <w:pPr>
        <w:rPr>
          <w:ins w:id="1433" w:author="Seungjin Baek" w:date="2016-09-30T14:56:00Z"/>
          <w:rFonts w:eastAsia="Malgun Gothic"/>
          <w:lang w:eastAsia="ko-KR"/>
        </w:rPr>
      </w:pPr>
    </w:p>
    <w:p w14:paraId="62C03851" w14:textId="0F93409D" w:rsidR="00F25EDD" w:rsidRPr="00CC05DA" w:rsidDel="00323D65" w:rsidRDefault="00F25EDD" w:rsidP="00CC05DA">
      <w:pPr>
        <w:rPr>
          <w:del w:id="1434" w:author="Seungjin Baek" w:date="2016-09-30T16:16:00Z"/>
          <w:rFonts w:eastAsia="Malgun Gothic"/>
          <w:lang w:eastAsia="ko-KR"/>
        </w:rPr>
      </w:pPr>
    </w:p>
    <w:p w14:paraId="62F7982B" w14:textId="77777777" w:rsidR="00073132" w:rsidRDefault="00073132" w:rsidP="00073132">
      <w:pPr>
        <w:pStyle w:val="Heading2"/>
        <w:rPr>
          <w:ins w:id="1435" w:author="Seungjin Baek" w:date="2016-09-30T15:40:00Z"/>
        </w:rPr>
      </w:pPr>
      <w:r>
        <w:t>Justification</w:t>
      </w:r>
    </w:p>
    <w:p w14:paraId="3B8FCDA4" w14:textId="19C98020" w:rsidR="00D759BC" w:rsidRDefault="00D759BC" w:rsidP="00D759BC">
      <w:pPr>
        <w:rPr>
          <w:ins w:id="1436" w:author="Seungjin Baek" w:date="2016-09-30T16:00:00Z"/>
        </w:rPr>
        <w:pPrChange w:id="1437" w:author="Seungjin Baek" w:date="2016-09-30T15:40:00Z">
          <w:pPr>
            <w:pStyle w:val="Heading2"/>
          </w:pPr>
        </w:pPrChange>
      </w:pPr>
      <w:ins w:id="1438" w:author="Seungjin Baek" w:date="2016-09-30T15:40:00Z">
        <w:r>
          <w:t>Here are t</w:t>
        </w:r>
        <w:r w:rsidR="00F23472">
          <w:t xml:space="preserve">he sample data per each cluster which shows distinct differences between clusters. </w:t>
        </w:r>
      </w:ins>
    </w:p>
    <w:p w14:paraId="20C5BC22" w14:textId="77777777" w:rsidR="00142E30" w:rsidRDefault="00142E30" w:rsidP="00D759BC">
      <w:pPr>
        <w:rPr>
          <w:ins w:id="1439" w:author="Seungjin Baek" w:date="2016-09-30T16:00:00Z"/>
        </w:rPr>
        <w:pPrChange w:id="1440" w:author="Seungjin Baek" w:date="2016-09-30T15:40:00Z">
          <w:pPr>
            <w:pStyle w:val="Heading2"/>
          </w:pPr>
        </w:pPrChange>
      </w:pPr>
    </w:p>
    <w:p w14:paraId="262E8CDE" w14:textId="3F0AB739" w:rsidR="00F23472" w:rsidRDefault="007E0763" w:rsidP="00D759BC">
      <w:pPr>
        <w:rPr>
          <w:ins w:id="1441" w:author="Seungjin Baek" w:date="2016-09-30T15:58:00Z"/>
        </w:rPr>
        <w:pPrChange w:id="1442" w:author="Seungjin Baek" w:date="2016-09-30T15:40:00Z">
          <w:pPr>
            <w:pStyle w:val="Heading2"/>
          </w:pPr>
        </w:pPrChange>
      </w:pPr>
      <w:ins w:id="1443" w:author="Seungjin Baek" w:date="2016-09-30T16:00:00Z">
        <w:r>
          <w:t>The data that w</w:t>
        </w:r>
      </w:ins>
      <w:ins w:id="1444" w:author="Seungjin Baek" w:date="2016-09-30T16:15:00Z">
        <w:r>
          <w:t>ere</w:t>
        </w:r>
      </w:ins>
      <w:ins w:id="1445" w:author="Seungjin Baek" w:date="2016-09-30T16:00:00Z">
        <w:r w:rsidR="00F23472">
          <w:t xml:space="preserve"> not included in the analysis is non-active and</w:t>
        </w:r>
        <w:r>
          <w:t xml:space="preserve"> they are labeled as Cluster 3</w:t>
        </w:r>
      </w:ins>
      <w:ins w:id="1446" w:author="Seungjin Baek" w:date="2016-09-30T16:15:00Z">
        <w:r>
          <w:t xml:space="preserve"> (</w:t>
        </w:r>
      </w:ins>
      <w:ins w:id="1447" w:author="Seungjin Baek" w:date="2016-09-30T16:00:00Z">
        <w:r w:rsidR="00F23472">
          <w:t>New seller</w:t>
        </w:r>
      </w:ins>
      <w:ins w:id="1448" w:author="Seungjin Baek" w:date="2016-09-30T16:15:00Z">
        <w:r>
          <w:t>)</w:t>
        </w:r>
      </w:ins>
      <w:ins w:id="1449" w:author="Seungjin Baek" w:date="2016-09-30T16:00:00Z">
        <w:r w:rsidR="00F23472">
          <w:t xml:space="preserve">. </w:t>
        </w:r>
      </w:ins>
      <w:ins w:id="1450" w:author="Seungjin Baek" w:date="2016-09-30T16:01:00Z">
        <w:r w:rsidR="00F23472">
          <w:t>The cluster labels were appended to the original dataset and csv files for each group were independently generated.</w:t>
        </w:r>
      </w:ins>
    </w:p>
    <w:p w14:paraId="36213C6B" w14:textId="77777777" w:rsidR="00F23472" w:rsidRDefault="00F23472" w:rsidP="00D759BC">
      <w:pPr>
        <w:rPr>
          <w:ins w:id="1451" w:author="Seungjin Baek" w:date="2016-09-30T15:40:00Z"/>
        </w:rPr>
        <w:pPrChange w:id="1452" w:author="Seungjin Baek" w:date="2016-09-30T15:40:00Z">
          <w:pPr>
            <w:pStyle w:val="Heading2"/>
          </w:pPr>
        </w:pPrChange>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Change w:id="1453" w:author="Seungjin Baek" w:date="2016-09-30T16:16:00Z">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80" w:firstRow="0" w:lastRow="0" w:firstColumn="1" w:lastColumn="0" w:noHBand="1" w:noVBand="1"/>
          </w:tblPr>
        </w:tblPrChange>
      </w:tblPr>
      <w:tblGrid>
        <w:gridCol w:w="1278"/>
        <w:gridCol w:w="900"/>
        <w:gridCol w:w="810"/>
        <w:gridCol w:w="900"/>
        <w:gridCol w:w="900"/>
        <w:gridCol w:w="990"/>
        <w:gridCol w:w="540"/>
        <w:gridCol w:w="810"/>
        <w:gridCol w:w="810"/>
        <w:gridCol w:w="1170"/>
        <w:gridCol w:w="900"/>
        <w:tblGridChange w:id="1454">
          <w:tblGrid>
            <w:gridCol w:w="1278"/>
            <w:gridCol w:w="900"/>
            <w:gridCol w:w="810"/>
            <w:gridCol w:w="900"/>
            <w:gridCol w:w="900"/>
            <w:gridCol w:w="720"/>
            <w:gridCol w:w="1512"/>
            <w:gridCol w:w="810"/>
            <w:gridCol w:w="720"/>
            <w:gridCol w:w="900"/>
            <w:gridCol w:w="468"/>
          </w:tblGrid>
        </w:tblGridChange>
      </w:tblGrid>
      <w:tr w:rsidR="002D0C14" w:rsidRPr="00F23472" w14:paraId="77833EA0" w14:textId="77777777" w:rsidTr="007E0763">
        <w:trPr>
          <w:trHeight w:val="615"/>
          <w:ins w:id="1455" w:author="Seungjin Baek" w:date="2016-09-30T15:52:00Z"/>
          <w:trPrChange w:id="1456" w:author="Seungjin Baek" w:date="2016-09-30T16:16:00Z">
            <w:trPr>
              <w:trHeight w:val="615"/>
            </w:trPr>
          </w:trPrChange>
        </w:trPr>
        <w:tc>
          <w:tcPr>
            <w:tcW w:w="1278" w:type="dxa"/>
            <w:shd w:val="clear" w:color="000000" w:fill="FFFFFF"/>
            <w:vAlign w:val="center"/>
            <w:hideMark/>
            <w:tcPrChange w:id="1457" w:author="Seungjin Baek" w:date="2016-09-30T16:16:00Z">
              <w:tcPr>
                <w:tcW w:w="1278" w:type="dxa"/>
                <w:shd w:val="clear" w:color="000000" w:fill="FFFFFF"/>
                <w:vAlign w:val="center"/>
                <w:hideMark/>
              </w:tcPr>
            </w:tcPrChange>
          </w:tcPr>
          <w:p w14:paraId="5A92FCF0" w14:textId="77777777" w:rsidR="00F23472" w:rsidRPr="00F23472" w:rsidRDefault="00F23472" w:rsidP="00F23472">
            <w:pPr>
              <w:rPr>
                <w:ins w:id="1458" w:author="Seungjin Baek" w:date="2016-09-30T15:52:00Z"/>
                <w:rFonts w:ascii="Arial" w:eastAsia="Times New Roman" w:hAnsi="Arial" w:cs="Arial"/>
                <w:b/>
                <w:bCs/>
                <w:color w:val="000000"/>
                <w:sz w:val="16"/>
                <w:szCs w:val="16"/>
                <w:lang w:eastAsia="ko-KR"/>
                <w:rPrChange w:id="1459" w:author="Seungjin Baek" w:date="2016-09-30T15:55:00Z">
                  <w:rPr>
                    <w:ins w:id="1460" w:author="Seungjin Baek" w:date="2016-09-30T15:52:00Z"/>
                    <w:rFonts w:ascii="Arial" w:eastAsia="Times New Roman" w:hAnsi="Arial" w:cs="Arial"/>
                    <w:b/>
                    <w:bCs/>
                    <w:color w:val="000000"/>
                    <w:sz w:val="22"/>
                    <w:szCs w:val="22"/>
                    <w:lang w:eastAsia="ko-KR"/>
                  </w:rPr>
                </w:rPrChange>
              </w:rPr>
            </w:pPr>
            <w:proofErr w:type="spellStart"/>
            <w:ins w:id="1461" w:author="Seungjin Baek" w:date="2016-09-30T15:52:00Z">
              <w:r w:rsidRPr="00F23472">
                <w:rPr>
                  <w:rFonts w:ascii="Arial" w:eastAsia="Times New Roman" w:hAnsi="Arial" w:cs="Arial"/>
                  <w:b/>
                  <w:bCs/>
                  <w:color w:val="000000"/>
                  <w:sz w:val="16"/>
                  <w:szCs w:val="16"/>
                  <w:lang w:eastAsia="ko-KR"/>
                  <w:rPrChange w:id="1462" w:author="Seungjin Baek" w:date="2016-09-30T15:55:00Z">
                    <w:rPr>
                      <w:rFonts w:ascii="Arial" w:eastAsia="Times New Roman" w:hAnsi="Arial" w:cs="Arial"/>
                      <w:b/>
                      <w:bCs/>
                      <w:color w:val="000000"/>
                      <w:sz w:val="22"/>
                      <w:szCs w:val="22"/>
                      <w:lang w:eastAsia="ko-KR"/>
                    </w:rPr>
                  </w:rPrChange>
                </w:rPr>
                <w:t>time_on_site</w:t>
              </w:r>
              <w:proofErr w:type="spellEnd"/>
            </w:ins>
          </w:p>
        </w:tc>
        <w:tc>
          <w:tcPr>
            <w:tcW w:w="900" w:type="dxa"/>
            <w:shd w:val="clear" w:color="000000" w:fill="FFFFFF"/>
            <w:vAlign w:val="center"/>
            <w:hideMark/>
            <w:tcPrChange w:id="1463" w:author="Seungjin Baek" w:date="2016-09-30T16:16:00Z">
              <w:tcPr>
                <w:tcW w:w="900" w:type="dxa"/>
                <w:shd w:val="clear" w:color="000000" w:fill="FFFFFF"/>
                <w:vAlign w:val="center"/>
                <w:hideMark/>
              </w:tcPr>
            </w:tcPrChange>
          </w:tcPr>
          <w:p w14:paraId="53FE6844" w14:textId="77777777" w:rsidR="00F23472" w:rsidRPr="00F23472" w:rsidRDefault="00F23472" w:rsidP="00F23472">
            <w:pPr>
              <w:rPr>
                <w:ins w:id="1464" w:author="Seungjin Baek" w:date="2016-09-30T15:52:00Z"/>
                <w:rFonts w:ascii="Arial" w:eastAsia="Times New Roman" w:hAnsi="Arial" w:cs="Arial"/>
                <w:b/>
                <w:bCs/>
                <w:color w:val="000000"/>
                <w:sz w:val="16"/>
                <w:szCs w:val="16"/>
                <w:lang w:eastAsia="ko-KR"/>
                <w:rPrChange w:id="1465" w:author="Seungjin Baek" w:date="2016-09-30T15:55:00Z">
                  <w:rPr>
                    <w:ins w:id="1466" w:author="Seungjin Baek" w:date="2016-09-30T15:52:00Z"/>
                    <w:rFonts w:ascii="Arial" w:eastAsia="Times New Roman" w:hAnsi="Arial" w:cs="Arial"/>
                    <w:b/>
                    <w:bCs/>
                    <w:color w:val="000000"/>
                    <w:sz w:val="22"/>
                    <w:szCs w:val="22"/>
                    <w:lang w:eastAsia="ko-KR"/>
                  </w:rPr>
                </w:rPrChange>
              </w:rPr>
            </w:pPr>
            <w:proofErr w:type="spellStart"/>
            <w:ins w:id="1467" w:author="Seungjin Baek" w:date="2016-09-30T15:52:00Z">
              <w:r w:rsidRPr="00F23472">
                <w:rPr>
                  <w:rFonts w:ascii="Arial" w:eastAsia="Times New Roman" w:hAnsi="Arial" w:cs="Arial"/>
                  <w:b/>
                  <w:bCs/>
                  <w:color w:val="000000"/>
                  <w:sz w:val="16"/>
                  <w:szCs w:val="16"/>
                  <w:lang w:eastAsia="ko-KR"/>
                  <w:rPrChange w:id="1468" w:author="Seungjin Baek" w:date="2016-09-30T15:55:00Z">
                    <w:rPr>
                      <w:rFonts w:ascii="Arial" w:eastAsia="Times New Roman" w:hAnsi="Arial" w:cs="Arial"/>
                      <w:b/>
                      <w:bCs/>
                      <w:color w:val="000000"/>
                      <w:sz w:val="22"/>
                      <w:szCs w:val="22"/>
                      <w:lang w:eastAsia="ko-KR"/>
                    </w:rPr>
                  </w:rPrChange>
                </w:rPr>
                <w:t>positive_rating</w:t>
              </w:r>
              <w:proofErr w:type="spellEnd"/>
            </w:ins>
          </w:p>
        </w:tc>
        <w:tc>
          <w:tcPr>
            <w:tcW w:w="810" w:type="dxa"/>
            <w:shd w:val="clear" w:color="000000" w:fill="FFFFFF"/>
            <w:vAlign w:val="center"/>
            <w:hideMark/>
            <w:tcPrChange w:id="1469" w:author="Seungjin Baek" w:date="2016-09-30T16:16:00Z">
              <w:tcPr>
                <w:tcW w:w="810" w:type="dxa"/>
                <w:shd w:val="clear" w:color="000000" w:fill="FFFFFF"/>
                <w:vAlign w:val="center"/>
                <w:hideMark/>
              </w:tcPr>
            </w:tcPrChange>
          </w:tcPr>
          <w:p w14:paraId="61F2D3D0" w14:textId="77777777" w:rsidR="00F23472" w:rsidRPr="00F23472" w:rsidRDefault="00F23472" w:rsidP="00F23472">
            <w:pPr>
              <w:rPr>
                <w:ins w:id="1470" w:author="Seungjin Baek" w:date="2016-09-30T15:52:00Z"/>
                <w:rFonts w:ascii="Arial" w:eastAsia="Times New Roman" w:hAnsi="Arial" w:cs="Arial"/>
                <w:b/>
                <w:bCs/>
                <w:color w:val="000000"/>
                <w:sz w:val="16"/>
                <w:szCs w:val="16"/>
                <w:lang w:eastAsia="ko-KR"/>
                <w:rPrChange w:id="1471" w:author="Seungjin Baek" w:date="2016-09-30T15:55:00Z">
                  <w:rPr>
                    <w:ins w:id="1472" w:author="Seungjin Baek" w:date="2016-09-30T15:52:00Z"/>
                    <w:rFonts w:ascii="Arial" w:eastAsia="Times New Roman" w:hAnsi="Arial" w:cs="Arial"/>
                    <w:b/>
                    <w:bCs/>
                    <w:color w:val="000000"/>
                    <w:sz w:val="22"/>
                    <w:szCs w:val="22"/>
                    <w:lang w:eastAsia="ko-KR"/>
                  </w:rPr>
                </w:rPrChange>
              </w:rPr>
            </w:pPr>
            <w:proofErr w:type="spellStart"/>
            <w:ins w:id="1473" w:author="Seungjin Baek" w:date="2016-09-30T15:52:00Z">
              <w:r w:rsidRPr="00F23472">
                <w:rPr>
                  <w:rFonts w:ascii="Arial" w:eastAsia="Times New Roman" w:hAnsi="Arial" w:cs="Arial"/>
                  <w:b/>
                  <w:bCs/>
                  <w:color w:val="000000"/>
                  <w:sz w:val="16"/>
                  <w:szCs w:val="16"/>
                  <w:lang w:eastAsia="ko-KR"/>
                  <w:rPrChange w:id="1474" w:author="Seungjin Baek" w:date="2016-09-30T15:55:00Z">
                    <w:rPr>
                      <w:rFonts w:ascii="Arial" w:eastAsia="Times New Roman" w:hAnsi="Arial" w:cs="Arial"/>
                      <w:b/>
                      <w:bCs/>
                      <w:color w:val="000000"/>
                      <w:sz w:val="22"/>
                      <w:szCs w:val="22"/>
                      <w:lang w:eastAsia="ko-KR"/>
                    </w:rPr>
                  </w:rPrChange>
                </w:rPr>
                <w:t>neutral_rating</w:t>
              </w:r>
              <w:proofErr w:type="spellEnd"/>
            </w:ins>
          </w:p>
        </w:tc>
        <w:tc>
          <w:tcPr>
            <w:tcW w:w="900" w:type="dxa"/>
            <w:shd w:val="clear" w:color="000000" w:fill="FFFFFF"/>
            <w:vAlign w:val="center"/>
            <w:hideMark/>
            <w:tcPrChange w:id="1475" w:author="Seungjin Baek" w:date="2016-09-30T16:16:00Z">
              <w:tcPr>
                <w:tcW w:w="900" w:type="dxa"/>
                <w:shd w:val="clear" w:color="000000" w:fill="FFFFFF"/>
                <w:vAlign w:val="center"/>
                <w:hideMark/>
              </w:tcPr>
            </w:tcPrChange>
          </w:tcPr>
          <w:p w14:paraId="3BB4CDF8" w14:textId="77777777" w:rsidR="00F23472" w:rsidRPr="00F23472" w:rsidRDefault="00F23472" w:rsidP="00F23472">
            <w:pPr>
              <w:rPr>
                <w:ins w:id="1476" w:author="Seungjin Baek" w:date="2016-09-30T15:52:00Z"/>
                <w:rFonts w:ascii="Arial" w:eastAsia="Times New Roman" w:hAnsi="Arial" w:cs="Arial"/>
                <w:b/>
                <w:bCs/>
                <w:color w:val="000000"/>
                <w:sz w:val="16"/>
                <w:szCs w:val="16"/>
                <w:lang w:eastAsia="ko-KR"/>
                <w:rPrChange w:id="1477" w:author="Seungjin Baek" w:date="2016-09-30T15:55:00Z">
                  <w:rPr>
                    <w:ins w:id="1478" w:author="Seungjin Baek" w:date="2016-09-30T15:52:00Z"/>
                    <w:rFonts w:ascii="Arial" w:eastAsia="Times New Roman" w:hAnsi="Arial" w:cs="Arial"/>
                    <w:b/>
                    <w:bCs/>
                    <w:color w:val="000000"/>
                    <w:sz w:val="22"/>
                    <w:szCs w:val="22"/>
                    <w:lang w:eastAsia="ko-KR"/>
                  </w:rPr>
                </w:rPrChange>
              </w:rPr>
            </w:pPr>
            <w:proofErr w:type="spellStart"/>
            <w:ins w:id="1479" w:author="Seungjin Baek" w:date="2016-09-30T15:52:00Z">
              <w:r w:rsidRPr="00F23472">
                <w:rPr>
                  <w:rFonts w:ascii="Arial" w:eastAsia="Times New Roman" w:hAnsi="Arial" w:cs="Arial"/>
                  <w:b/>
                  <w:bCs/>
                  <w:color w:val="000000"/>
                  <w:sz w:val="16"/>
                  <w:szCs w:val="16"/>
                  <w:lang w:eastAsia="ko-KR"/>
                  <w:rPrChange w:id="1480" w:author="Seungjin Baek" w:date="2016-09-30T15:55:00Z">
                    <w:rPr>
                      <w:rFonts w:ascii="Arial" w:eastAsia="Times New Roman" w:hAnsi="Arial" w:cs="Arial"/>
                      <w:b/>
                      <w:bCs/>
                      <w:color w:val="000000"/>
                      <w:sz w:val="22"/>
                      <w:szCs w:val="22"/>
                      <w:lang w:eastAsia="ko-KR"/>
                    </w:rPr>
                  </w:rPrChange>
                </w:rPr>
                <w:t>negative_rating</w:t>
              </w:r>
              <w:proofErr w:type="spellEnd"/>
            </w:ins>
          </w:p>
        </w:tc>
        <w:tc>
          <w:tcPr>
            <w:tcW w:w="900" w:type="dxa"/>
            <w:shd w:val="clear" w:color="000000" w:fill="FFFFFF"/>
            <w:vAlign w:val="center"/>
            <w:hideMark/>
            <w:tcPrChange w:id="1481" w:author="Seungjin Baek" w:date="2016-09-30T16:16:00Z">
              <w:tcPr>
                <w:tcW w:w="900" w:type="dxa"/>
                <w:shd w:val="clear" w:color="000000" w:fill="FFFFFF"/>
                <w:vAlign w:val="center"/>
                <w:hideMark/>
              </w:tcPr>
            </w:tcPrChange>
          </w:tcPr>
          <w:p w14:paraId="224E8327" w14:textId="77777777" w:rsidR="00F23472" w:rsidRPr="00F23472" w:rsidRDefault="00F23472" w:rsidP="00F23472">
            <w:pPr>
              <w:rPr>
                <w:ins w:id="1482" w:author="Seungjin Baek" w:date="2016-09-30T15:52:00Z"/>
                <w:rFonts w:ascii="Arial" w:eastAsia="Times New Roman" w:hAnsi="Arial" w:cs="Arial"/>
                <w:b/>
                <w:bCs/>
                <w:color w:val="000000"/>
                <w:sz w:val="16"/>
                <w:szCs w:val="16"/>
                <w:lang w:eastAsia="ko-KR"/>
                <w:rPrChange w:id="1483" w:author="Seungjin Baek" w:date="2016-09-30T15:55:00Z">
                  <w:rPr>
                    <w:ins w:id="1484" w:author="Seungjin Baek" w:date="2016-09-30T15:52:00Z"/>
                    <w:rFonts w:ascii="Arial" w:eastAsia="Times New Roman" w:hAnsi="Arial" w:cs="Arial"/>
                    <w:b/>
                    <w:bCs/>
                    <w:color w:val="000000"/>
                    <w:sz w:val="22"/>
                    <w:szCs w:val="22"/>
                    <w:lang w:eastAsia="ko-KR"/>
                  </w:rPr>
                </w:rPrChange>
              </w:rPr>
            </w:pPr>
            <w:ins w:id="1485" w:author="Seungjin Baek" w:date="2016-09-30T15:52:00Z">
              <w:r w:rsidRPr="00F23472">
                <w:rPr>
                  <w:rFonts w:ascii="Arial" w:eastAsia="Times New Roman" w:hAnsi="Arial" w:cs="Arial"/>
                  <w:b/>
                  <w:bCs/>
                  <w:color w:val="000000"/>
                  <w:sz w:val="16"/>
                  <w:szCs w:val="16"/>
                  <w:lang w:eastAsia="ko-KR"/>
                  <w:rPrChange w:id="1486" w:author="Seungjin Baek" w:date="2016-09-30T15:55:00Z">
                    <w:rPr>
                      <w:rFonts w:ascii="Arial" w:eastAsia="Times New Roman" w:hAnsi="Arial" w:cs="Arial"/>
                      <w:b/>
                      <w:bCs/>
                      <w:color w:val="000000"/>
                      <w:sz w:val="22"/>
                      <w:szCs w:val="22"/>
                      <w:lang w:eastAsia="ko-KR"/>
                    </w:rPr>
                  </w:rPrChange>
                </w:rPr>
                <w:t>listing</w:t>
              </w:r>
            </w:ins>
          </w:p>
        </w:tc>
        <w:tc>
          <w:tcPr>
            <w:tcW w:w="990" w:type="dxa"/>
            <w:shd w:val="clear" w:color="000000" w:fill="FFFFFF"/>
            <w:vAlign w:val="center"/>
            <w:hideMark/>
            <w:tcPrChange w:id="1487" w:author="Seungjin Baek" w:date="2016-09-30T16:16:00Z">
              <w:tcPr>
                <w:tcW w:w="720" w:type="dxa"/>
                <w:shd w:val="clear" w:color="000000" w:fill="FFFFFF"/>
                <w:vAlign w:val="center"/>
                <w:hideMark/>
              </w:tcPr>
            </w:tcPrChange>
          </w:tcPr>
          <w:p w14:paraId="390A43C3" w14:textId="77777777" w:rsidR="00F23472" w:rsidRPr="00F23472" w:rsidRDefault="00F23472" w:rsidP="00F23472">
            <w:pPr>
              <w:rPr>
                <w:ins w:id="1488" w:author="Seungjin Baek" w:date="2016-09-30T15:52:00Z"/>
                <w:rFonts w:ascii="Arial" w:eastAsia="Times New Roman" w:hAnsi="Arial" w:cs="Arial"/>
                <w:b/>
                <w:bCs/>
                <w:color w:val="000000"/>
                <w:sz w:val="16"/>
                <w:szCs w:val="16"/>
                <w:lang w:eastAsia="ko-KR"/>
                <w:rPrChange w:id="1489" w:author="Seungjin Baek" w:date="2016-09-30T15:55:00Z">
                  <w:rPr>
                    <w:ins w:id="1490" w:author="Seungjin Baek" w:date="2016-09-30T15:52:00Z"/>
                    <w:rFonts w:ascii="Arial" w:eastAsia="Times New Roman" w:hAnsi="Arial" w:cs="Arial"/>
                    <w:b/>
                    <w:bCs/>
                    <w:color w:val="000000"/>
                    <w:sz w:val="22"/>
                    <w:szCs w:val="22"/>
                    <w:lang w:eastAsia="ko-KR"/>
                  </w:rPr>
                </w:rPrChange>
              </w:rPr>
            </w:pPr>
            <w:proofErr w:type="spellStart"/>
            <w:ins w:id="1491" w:author="Seungjin Baek" w:date="2016-09-30T15:52:00Z">
              <w:r w:rsidRPr="00F23472">
                <w:rPr>
                  <w:rFonts w:ascii="Arial" w:eastAsia="Times New Roman" w:hAnsi="Arial" w:cs="Arial"/>
                  <w:b/>
                  <w:bCs/>
                  <w:color w:val="000000"/>
                  <w:sz w:val="16"/>
                  <w:szCs w:val="16"/>
                  <w:lang w:eastAsia="ko-KR"/>
                  <w:rPrChange w:id="1492" w:author="Seungjin Baek" w:date="2016-09-30T15:55:00Z">
                    <w:rPr>
                      <w:rFonts w:ascii="Arial" w:eastAsia="Times New Roman" w:hAnsi="Arial" w:cs="Arial"/>
                      <w:b/>
                      <w:bCs/>
                      <w:color w:val="000000"/>
                      <w:sz w:val="22"/>
                      <w:szCs w:val="22"/>
                      <w:lang w:eastAsia="ko-KR"/>
                    </w:rPr>
                  </w:rPrChange>
                </w:rPr>
                <w:t>listing_gmv</w:t>
              </w:r>
              <w:proofErr w:type="spellEnd"/>
            </w:ins>
          </w:p>
        </w:tc>
        <w:tc>
          <w:tcPr>
            <w:tcW w:w="540" w:type="dxa"/>
            <w:shd w:val="clear" w:color="000000" w:fill="FFFFFF"/>
            <w:vAlign w:val="center"/>
            <w:hideMark/>
            <w:tcPrChange w:id="1493" w:author="Seungjin Baek" w:date="2016-09-30T16:16:00Z">
              <w:tcPr>
                <w:tcW w:w="1512" w:type="dxa"/>
                <w:shd w:val="clear" w:color="000000" w:fill="FFFFFF"/>
                <w:vAlign w:val="center"/>
                <w:hideMark/>
              </w:tcPr>
            </w:tcPrChange>
          </w:tcPr>
          <w:p w14:paraId="59D66C73" w14:textId="77777777" w:rsidR="00F23472" w:rsidRPr="00F23472" w:rsidRDefault="00F23472" w:rsidP="00F23472">
            <w:pPr>
              <w:rPr>
                <w:ins w:id="1494" w:author="Seungjin Baek" w:date="2016-09-30T15:52:00Z"/>
                <w:rFonts w:ascii="Arial" w:eastAsia="Times New Roman" w:hAnsi="Arial" w:cs="Arial"/>
                <w:b/>
                <w:bCs/>
                <w:color w:val="000000"/>
                <w:sz w:val="16"/>
                <w:szCs w:val="16"/>
                <w:lang w:eastAsia="ko-KR"/>
                <w:rPrChange w:id="1495" w:author="Seungjin Baek" w:date="2016-09-30T15:55:00Z">
                  <w:rPr>
                    <w:ins w:id="1496" w:author="Seungjin Baek" w:date="2016-09-30T15:52:00Z"/>
                    <w:rFonts w:ascii="Arial" w:eastAsia="Times New Roman" w:hAnsi="Arial" w:cs="Arial"/>
                    <w:b/>
                    <w:bCs/>
                    <w:color w:val="000000"/>
                    <w:sz w:val="22"/>
                    <w:szCs w:val="22"/>
                    <w:lang w:eastAsia="ko-KR"/>
                  </w:rPr>
                </w:rPrChange>
              </w:rPr>
            </w:pPr>
            <w:ins w:id="1497" w:author="Seungjin Baek" w:date="2016-09-30T15:52:00Z">
              <w:r w:rsidRPr="00F23472">
                <w:rPr>
                  <w:rFonts w:ascii="Arial" w:eastAsia="Times New Roman" w:hAnsi="Arial" w:cs="Arial"/>
                  <w:b/>
                  <w:bCs/>
                  <w:color w:val="000000"/>
                  <w:sz w:val="16"/>
                  <w:szCs w:val="16"/>
                  <w:lang w:eastAsia="ko-KR"/>
                  <w:rPrChange w:id="1498" w:author="Seungjin Baek" w:date="2016-09-30T15:55:00Z">
                    <w:rPr>
                      <w:rFonts w:ascii="Arial" w:eastAsia="Times New Roman" w:hAnsi="Arial" w:cs="Arial"/>
                      <w:b/>
                      <w:bCs/>
                      <w:color w:val="000000"/>
                      <w:sz w:val="22"/>
                      <w:szCs w:val="22"/>
                      <w:lang w:eastAsia="ko-KR"/>
                    </w:rPr>
                  </w:rPrChange>
                </w:rPr>
                <w:t>sale</w:t>
              </w:r>
            </w:ins>
          </w:p>
        </w:tc>
        <w:tc>
          <w:tcPr>
            <w:tcW w:w="810" w:type="dxa"/>
            <w:shd w:val="clear" w:color="000000" w:fill="FFFFFF"/>
            <w:vAlign w:val="center"/>
            <w:hideMark/>
            <w:tcPrChange w:id="1499" w:author="Seungjin Baek" w:date="2016-09-30T16:16:00Z">
              <w:tcPr>
                <w:tcW w:w="810" w:type="dxa"/>
                <w:shd w:val="clear" w:color="000000" w:fill="FFFFFF"/>
                <w:vAlign w:val="center"/>
                <w:hideMark/>
              </w:tcPr>
            </w:tcPrChange>
          </w:tcPr>
          <w:p w14:paraId="120B651A" w14:textId="77777777" w:rsidR="00F23472" w:rsidRPr="00F23472" w:rsidRDefault="00F23472" w:rsidP="00F23472">
            <w:pPr>
              <w:rPr>
                <w:ins w:id="1500" w:author="Seungjin Baek" w:date="2016-09-30T15:52:00Z"/>
                <w:rFonts w:ascii="Arial" w:eastAsia="Times New Roman" w:hAnsi="Arial" w:cs="Arial"/>
                <w:b/>
                <w:bCs/>
                <w:color w:val="000000"/>
                <w:sz w:val="16"/>
                <w:szCs w:val="16"/>
                <w:lang w:eastAsia="ko-KR"/>
                <w:rPrChange w:id="1501" w:author="Seungjin Baek" w:date="2016-09-30T15:55:00Z">
                  <w:rPr>
                    <w:ins w:id="1502" w:author="Seungjin Baek" w:date="2016-09-30T15:52:00Z"/>
                    <w:rFonts w:ascii="Arial" w:eastAsia="Times New Roman" w:hAnsi="Arial" w:cs="Arial"/>
                    <w:b/>
                    <w:bCs/>
                    <w:color w:val="000000"/>
                    <w:sz w:val="22"/>
                    <w:szCs w:val="22"/>
                    <w:lang w:eastAsia="ko-KR"/>
                  </w:rPr>
                </w:rPrChange>
              </w:rPr>
            </w:pPr>
            <w:ins w:id="1503" w:author="Seungjin Baek" w:date="2016-09-30T15:52:00Z">
              <w:r w:rsidRPr="00F23472">
                <w:rPr>
                  <w:rFonts w:ascii="Arial" w:eastAsia="Times New Roman" w:hAnsi="Arial" w:cs="Arial"/>
                  <w:b/>
                  <w:bCs/>
                  <w:color w:val="000000"/>
                  <w:sz w:val="16"/>
                  <w:szCs w:val="16"/>
                  <w:lang w:eastAsia="ko-KR"/>
                  <w:rPrChange w:id="1504" w:author="Seungjin Baek" w:date="2016-09-30T15:55:00Z">
                    <w:rPr>
                      <w:rFonts w:ascii="Arial" w:eastAsia="Times New Roman" w:hAnsi="Arial" w:cs="Arial"/>
                      <w:b/>
                      <w:bCs/>
                      <w:color w:val="000000"/>
                      <w:sz w:val="22"/>
                      <w:szCs w:val="22"/>
                      <w:lang w:eastAsia="ko-KR"/>
                    </w:rPr>
                  </w:rPrChange>
                </w:rPr>
                <w:t>buyers</w:t>
              </w:r>
            </w:ins>
          </w:p>
        </w:tc>
        <w:tc>
          <w:tcPr>
            <w:tcW w:w="810" w:type="dxa"/>
            <w:shd w:val="clear" w:color="000000" w:fill="FFFFFF"/>
            <w:vAlign w:val="center"/>
            <w:hideMark/>
            <w:tcPrChange w:id="1505" w:author="Seungjin Baek" w:date="2016-09-30T16:16:00Z">
              <w:tcPr>
                <w:tcW w:w="720" w:type="dxa"/>
                <w:shd w:val="clear" w:color="000000" w:fill="FFFFFF"/>
                <w:vAlign w:val="center"/>
                <w:hideMark/>
              </w:tcPr>
            </w:tcPrChange>
          </w:tcPr>
          <w:p w14:paraId="5A324A72" w14:textId="77777777" w:rsidR="00F23472" w:rsidRPr="00F23472" w:rsidRDefault="00F23472" w:rsidP="00F23472">
            <w:pPr>
              <w:rPr>
                <w:ins w:id="1506" w:author="Seungjin Baek" w:date="2016-09-30T15:52:00Z"/>
                <w:rFonts w:ascii="Arial" w:eastAsia="Times New Roman" w:hAnsi="Arial" w:cs="Arial"/>
                <w:b/>
                <w:bCs/>
                <w:color w:val="000000"/>
                <w:sz w:val="16"/>
                <w:szCs w:val="16"/>
                <w:lang w:eastAsia="ko-KR"/>
                <w:rPrChange w:id="1507" w:author="Seungjin Baek" w:date="2016-09-30T15:55:00Z">
                  <w:rPr>
                    <w:ins w:id="1508" w:author="Seungjin Baek" w:date="2016-09-30T15:52:00Z"/>
                    <w:rFonts w:ascii="Arial" w:eastAsia="Times New Roman" w:hAnsi="Arial" w:cs="Arial"/>
                    <w:b/>
                    <w:bCs/>
                    <w:color w:val="000000"/>
                    <w:sz w:val="22"/>
                    <w:szCs w:val="22"/>
                    <w:lang w:eastAsia="ko-KR"/>
                  </w:rPr>
                </w:rPrChange>
              </w:rPr>
            </w:pPr>
            <w:proofErr w:type="spellStart"/>
            <w:ins w:id="1509" w:author="Seungjin Baek" w:date="2016-09-30T15:52:00Z">
              <w:r w:rsidRPr="00F23472">
                <w:rPr>
                  <w:rFonts w:ascii="Arial" w:eastAsia="Times New Roman" w:hAnsi="Arial" w:cs="Arial"/>
                  <w:b/>
                  <w:bCs/>
                  <w:color w:val="000000"/>
                  <w:sz w:val="16"/>
                  <w:szCs w:val="16"/>
                  <w:lang w:eastAsia="ko-KR"/>
                  <w:rPrChange w:id="1510" w:author="Seungjin Baek" w:date="2016-09-30T15:55:00Z">
                    <w:rPr>
                      <w:rFonts w:ascii="Arial" w:eastAsia="Times New Roman" w:hAnsi="Arial" w:cs="Arial"/>
                      <w:b/>
                      <w:bCs/>
                      <w:color w:val="000000"/>
                      <w:sz w:val="22"/>
                      <w:szCs w:val="22"/>
                      <w:lang w:eastAsia="ko-KR"/>
                    </w:rPr>
                  </w:rPrChange>
                </w:rPr>
                <w:t>gmv</w:t>
              </w:r>
              <w:proofErr w:type="spellEnd"/>
            </w:ins>
          </w:p>
        </w:tc>
        <w:tc>
          <w:tcPr>
            <w:tcW w:w="1170" w:type="dxa"/>
            <w:shd w:val="clear" w:color="000000" w:fill="FFFFFF"/>
            <w:vAlign w:val="center"/>
            <w:hideMark/>
            <w:tcPrChange w:id="1511" w:author="Seungjin Baek" w:date="2016-09-30T16:16:00Z">
              <w:tcPr>
                <w:tcW w:w="900" w:type="dxa"/>
                <w:shd w:val="clear" w:color="000000" w:fill="FFFFFF"/>
                <w:vAlign w:val="center"/>
                <w:hideMark/>
              </w:tcPr>
            </w:tcPrChange>
          </w:tcPr>
          <w:p w14:paraId="565ED380" w14:textId="77777777" w:rsidR="00F23472" w:rsidRPr="00F23472" w:rsidRDefault="00F23472" w:rsidP="00F23472">
            <w:pPr>
              <w:rPr>
                <w:ins w:id="1512" w:author="Seungjin Baek" w:date="2016-09-30T15:52:00Z"/>
                <w:rFonts w:ascii="Arial" w:eastAsia="Times New Roman" w:hAnsi="Arial" w:cs="Arial"/>
                <w:b/>
                <w:bCs/>
                <w:color w:val="000000"/>
                <w:sz w:val="16"/>
                <w:szCs w:val="16"/>
                <w:lang w:eastAsia="ko-KR"/>
                <w:rPrChange w:id="1513" w:author="Seungjin Baek" w:date="2016-09-30T15:55:00Z">
                  <w:rPr>
                    <w:ins w:id="1514" w:author="Seungjin Baek" w:date="2016-09-30T15:52:00Z"/>
                    <w:rFonts w:ascii="Arial" w:eastAsia="Times New Roman" w:hAnsi="Arial" w:cs="Arial"/>
                    <w:b/>
                    <w:bCs/>
                    <w:color w:val="000000"/>
                    <w:sz w:val="22"/>
                    <w:szCs w:val="22"/>
                    <w:lang w:eastAsia="ko-KR"/>
                  </w:rPr>
                </w:rPrChange>
              </w:rPr>
            </w:pPr>
            <w:proofErr w:type="spellStart"/>
            <w:ins w:id="1515" w:author="Seungjin Baek" w:date="2016-09-30T15:52:00Z">
              <w:r w:rsidRPr="00F23472">
                <w:rPr>
                  <w:rFonts w:ascii="Arial" w:eastAsia="Times New Roman" w:hAnsi="Arial" w:cs="Arial"/>
                  <w:b/>
                  <w:bCs/>
                  <w:color w:val="000000"/>
                  <w:sz w:val="16"/>
                  <w:szCs w:val="16"/>
                  <w:lang w:eastAsia="ko-KR"/>
                  <w:rPrChange w:id="1516" w:author="Seungjin Baek" w:date="2016-09-30T15:55:00Z">
                    <w:rPr>
                      <w:rFonts w:ascii="Arial" w:eastAsia="Times New Roman" w:hAnsi="Arial" w:cs="Arial"/>
                      <w:b/>
                      <w:bCs/>
                      <w:color w:val="000000"/>
                      <w:sz w:val="22"/>
                      <w:szCs w:val="22"/>
                      <w:lang w:eastAsia="ko-KR"/>
                    </w:rPr>
                  </w:rPrChange>
                </w:rPr>
                <w:t>listing_per_day</w:t>
              </w:r>
              <w:proofErr w:type="spellEnd"/>
            </w:ins>
          </w:p>
        </w:tc>
        <w:tc>
          <w:tcPr>
            <w:tcW w:w="900" w:type="dxa"/>
            <w:shd w:val="clear" w:color="auto" w:fill="FFFF00"/>
            <w:vAlign w:val="center"/>
            <w:hideMark/>
            <w:tcPrChange w:id="1517" w:author="Seungjin Baek" w:date="2016-09-30T16:16:00Z">
              <w:tcPr>
                <w:tcW w:w="468" w:type="dxa"/>
                <w:shd w:val="clear" w:color="000000" w:fill="FFFFFF"/>
                <w:vAlign w:val="center"/>
                <w:hideMark/>
              </w:tcPr>
            </w:tcPrChange>
          </w:tcPr>
          <w:p w14:paraId="0EE4B869" w14:textId="77777777" w:rsidR="00F23472" w:rsidRPr="00F23472" w:rsidRDefault="00F23472" w:rsidP="00F23472">
            <w:pPr>
              <w:rPr>
                <w:ins w:id="1518" w:author="Seungjin Baek" w:date="2016-09-30T15:52:00Z"/>
                <w:rFonts w:ascii="Arial" w:eastAsia="Times New Roman" w:hAnsi="Arial" w:cs="Arial"/>
                <w:b/>
                <w:bCs/>
                <w:color w:val="000000"/>
                <w:sz w:val="16"/>
                <w:szCs w:val="16"/>
                <w:lang w:eastAsia="ko-KR"/>
                <w:rPrChange w:id="1519" w:author="Seungjin Baek" w:date="2016-09-30T15:58:00Z">
                  <w:rPr>
                    <w:ins w:id="1520" w:author="Seungjin Baek" w:date="2016-09-30T15:52:00Z"/>
                    <w:rFonts w:ascii="Arial" w:eastAsia="Times New Roman" w:hAnsi="Arial" w:cs="Arial"/>
                    <w:b/>
                    <w:bCs/>
                    <w:color w:val="000000"/>
                    <w:sz w:val="22"/>
                    <w:szCs w:val="22"/>
                    <w:lang w:eastAsia="ko-KR"/>
                  </w:rPr>
                </w:rPrChange>
              </w:rPr>
            </w:pPr>
            <w:ins w:id="1521" w:author="Seungjin Baek" w:date="2016-09-30T15:52:00Z">
              <w:r w:rsidRPr="00F23472">
                <w:rPr>
                  <w:rFonts w:ascii="Arial" w:eastAsia="Times New Roman" w:hAnsi="Arial" w:cs="Arial"/>
                  <w:b/>
                  <w:bCs/>
                  <w:color w:val="000000"/>
                  <w:sz w:val="16"/>
                  <w:szCs w:val="16"/>
                  <w:lang w:eastAsia="ko-KR"/>
                  <w:rPrChange w:id="1522" w:author="Seungjin Baek" w:date="2016-09-30T15:58:00Z">
                    <w:rPr>
                      <w:rFonts w:ascii="Arial" w:eastAsia="Times New Roman" w:hAnsi="Arial" w:cs="Arial"/>
                      <w:b/>
                      <w:bCs/>
                      <w:color w:val="000000"/>
                      <w:sz w:val="22"/>
                      <w:szCs w:val="22"/>
                      <w:lang w:eastAsia="ko-KR"/>
                    </w:rPr>
                  </w:rPrChange>
                </w:rPr>
                <w:t>clusters</w:t>
              </w:r>
            </w:ins>
          </w:p>
        </w:tc>
      </w:tr>
      <w:tr w:rsidR="002D0C14" w:rsidRPr="00F23472" w14:paraId="21879EFD" w14:textId="77777777" w:rsidTr="007E0763">
        <w:trPr>
          <w:trHeight w:val="315"/>
          <w:ins w:id="1523" w:author="Seungjin Baek" w:date="2016-09-30T15:52:00Z"/>
          <w:trPrChange w:id="1524" w:author="Seungjin Baek" w:date="2016-09-30T16:16:00Z">
            <w:trPr>
              <w:trHeight w:val="315"/>
            </w:trPr>
          </w:trPrChange>
        </w:trPr>
        <w:tc>
          <w:tcPr>
            <w:tcW w:w="1278" w:type="dxa"/>
            <w:shd w:val="clear" w:color="000000" w:fill="FFFFFF"/>
            <w:vAlign w:val="center"/>
            <w:hideMark/>
            <w:tcPrChange w:id="1525" w:author="Seungjin Baek" w:date="2016-09-30T16:16:00Z">
              <w:tcPr>
                <w:tcW w:w="1278" w:type="dxa"/>
                <w:shd w:val="clear" w:color="000000" w:fill="FFFFFF"/>
                <w:vAlign w:val="center"/>
                <w:hideMark/>
              </w:tcPr>
            </w:tcPrChange>
          </w:tcPr>
          <w:p w14:paraId="2BFF011E" w14:textId="77777777" w:rsidR="00F23472" w:rsidRPr="00F23472" w:rsidRDefault="00F23472" w:rsidP="00F23472">
            <w:pPr>
              <w:ind w:right="480"/>
              <w:rPr>
                <w:ins w:id="1526" w:author="Seungjin Baek" w:date="2016-09-30T15:52:00Z"/>
                <w:rFonts w:ascii="Arial" w:eastAsia="Times New Roman" w:hAnsi="Arial" w:cs="Arial"/>
                <w:color w:val="000000"/>
                <w:sz w:val="16"/>
                <w:szCs w:val="16"/>
                <w:lang w:eastAsia="ko-KR"/>
                <w:rPrChange w:id="1527" w:author="Seungjin Baek" w:date="2016-09-30T15:57:00Z">
                  <w:rPr>
                    <w:ins w:id="1528" w:author="Seungjin Baek" w:date="2016-09-30T15:52:00Z"/>
                    <w:rFonts w:ascii="Arial" w:eastAsia="Times New Roman" w:hAnsi="Arial" w:cs="Arial"/>
                    <w:color w:val="000000"/>
                    <w:sz w:val="22"/>
                    <w:szCs w:val="22"/>
                    <w:lang w:eastAsia="ko-KR"/>
                  </w:rPr>
                </w:rPrChange>
              </w:rPr>
            </w:pPr>
            <w:ins w:id="1529" w:author="Seungjin Baek" w:date="2016-09-30T15:52:00Z">
              <w:r w:rsidRPr="00F23472">
                <w:rPr>
                  <w:rFonts w:ascii="Arial" w:eastAsia="Times New Roman" w:hAnsi="Arial" w:cs="Arial"/>
                  <w:color w:val="000000"/>
                  <w:sz w:val="16"/>
                  <w:szCs w:val="16"/>
                  <w:lang w:eastAsia="ko-KR"/>
                  <w:rPrChange w:id="1530" w:author="Seungjin Baek" w:date="2016-09-30T15:57:00Z">
                    <w:rPr>
                      <w:rFonts w:ascii="Arial" w:eastAsia="Times New Roman" w:hAnsi="Arial" w:cs="Arial"/>
                      <w:color w:val="000000"/>
                      <w:sz w:val="22"/>
                      <w:szCs w:val="22"/>
                      <w:lang w:eastAsia="ko-KR"/>
                    </w:rPr>
                  </w:rPrChange>
                </w:rPr>
                <w:t>5</w:t>
              </w:r>
            </w:ins>
          </w:p>
        </w:tc>
        <w:tc>
          <w:tcPr>
            <w:tcW w:w="900" w:type="dxa"/>
            <w:shd w:val="clear" w:color="000000" w:fill="FFFFFF"/>
            <w:vAlign w:val="center"/>
            <w:hideMark/>
            <w:tcPrChange w:id="1531" w:author="Seungjin Baek" w:date="2016-09-30T16:16:00Z">
              <w:tcPr>
                <w:tcW w:w="900" w:type="dxa"/>
                <w:shd w:val="clear" w:color="000000" w:fill="FFFFFF"/>
                <w:vAlign w:val="center"/>
                <w:hideMark/>
              </w:tcPr>
            </w:tcPrChange>
          </w:tcPr>
          <w:p w14:paraId="70DAAB8B" w14:textId="77777777" w:rsidR="00F23472" w:rsidRPr="00F23472" w:rsidRDefault="00F23472" w:rsidP="00F23472">
            <w:pPr>
              <w:ind w:right="480"/>
              <w:rPr>
                <w:ins w:id="1532" w:author="Seungjin Baek" w:date="2016-09-30T15:52:00Z"/>
                <w:rFonts w:ascii="Arial" w:eastAsia="Times New Roman" w:hAnsi="Arial" w:cs="Arial"/>
                <w:color w:val="000000"/>
                <w:sz w:val="16"/>
                <w:szCs w:val="16"/>
                <w:lang w:eastAsia="ko-KR"/>
                <w:rPrChange w:id="1533" w:author="Seungjin Baek" w:date="2016-09-30T15:57:00Z">
                  <w:rPr>
                    <w:ins w:id="1534" w:author="Seungjin Baek" w:date="2016-09-30T15:52:00Z"/>
                    <w:rFonts w:ascii="Arial" w:eastAsia="Times New Roman" w:hAnsi="Arial" w:cs="Arial"/>
                    <w:color w:val="000000"/>
                    <w:sz w:val="22"/>
                    <w:szCs w:val="22"/>
                    <w:lang w:eastAsia="ko-KR"/>
                  </w:rPr>
                </w:rPrChange>
              </w:rPr>
            </w:pPr>
            <w:ins w:id="1535" w:author="Seungjin Baek" w:date="2016-09-30T15:52:00Z">
              <w:r w:rsidRPr="00F23472">
                <w:rPr>
                  <w:rFonts w:ascii="Arial" w:eastAsia="Times New Roman" w:hAnsi="Arial" w:cs="Arial"/>
                  <w:color w:val="000000"/>
                  <w:sz w:val="16"/>
                  <w:szCs w:val="16"/>
                  <w:lang w:eastAsia="ko-KR"/>
                  <w:rPrChange w:id="1536" w:author="Seungjin Baek" w:date="2016-09-30T15:57:00Z">
                    <w:rPr>
                      <w:rFonts w:ascii="Arial" w:eastAsia="Times New Roman" w:hAnsi="Arial" w:cs="Arial"/>
                      <w:color w:val="000000"/>
                      <w:sz w:val="22"/>
                      <w:szCs w:val="22"/>
                      <w:lang w:eastAsia="ko-KR"/>
                    </w:rPr>
                  </w:rPrChange>
                </w:rPr>
                <w:t>0</w:t>
              </w:r>
            </w:ins>
          </w:p>
        </w:tc>
        <w:tc>
          <w:tcPr>
            <w:tcW w:w="810" w:type="dxa"/>
            <w:shd w:val="clear" w:color="000000" w:fill="FFFFFF"/>
            <w:vAlign w:val="center"/>
            <w:hideMark/>
            <w:tcPrChange w:id="1537" w:author="Seungjin Baek" w:date="2016-09-30T16:16:00Z">
              <w:tcPr>
                <w:tcW w:w="810" w:type="dxa"/>
                <w:shd w:val="clear" w:color="000000" w:fill="FFFFFF"/>
                <w:vAlign w:val="center"/>
                <w:hideMark/>
              </w:tcPr>
            </w:tcPrChange>
          </w:tcPr>
          <w:p w14:paraId="0FF3F6EC" w14:textId="77777777" w:rsidR="00F23472" w:rsidRPr="00F23472" w:rsidRDefault="00F23472" w:rsidP="00F23472">
            <w:pPr>
              <w:ind w:right="480"/>
              <w:rPr>
                <w:ins w:id="1538" w:author="Seungjin Baek" w:date="2016-09-30T15:52:00Z"/>
                <w:rFonts w:ascii="Arial" w:eastAsia="Times New Roman" w:hAnsi="Arial" w:cs="Arial"/>
                <w:color w:val="000000"/>
                <w:sz w:val="16"/>
                <w:szCs w:val="16"/>
                <w:lang w:eastAsia="ko-KR"/>
                <w:rPrChange w:id="1539" w:author="Seungjin Baek" w:date="2016-09-30T15:57:00Z">
                  <w:rPr>
                    <w:ins w:id="1540" w:author="Seungjin Baek" w:date="2016-09-30T15:52:00Z"/>
                    <w:rFonts w:ascii="Arial" w:eastAsia="Times New Roman" w:hAnsi="Arial" w:cs="Arial"/>
                    <w:color w:val="000000"/>
                    <w:sz w:val="22"/>
                    <w:szCs w:val="22"/>
                    <w:lang w:eastAsia="ko-KR"/>
                  </w:rPr>
                </w:rPrChange>
              </w:rPr>
            </w:pPr>
            <w:ins w:id="1541" w:author="Seungjin Baek" w:date="2016-09-30T15:52:00Z">
              <w:r w:rsidRPr="00F23472">
                <w:rPr>
                  <w:rFonts w:ascii="Arial" w:eastAsia="Times New Roman" w:hAnsi="Arial" w:cs="Arial"/>
                  <w:color w:val="000000"/>
                  <w:sz w:val="16"/>
                  <w:szCs w:val="16"/>
                  <w:lang w:eastAsia="ko-KR"/>
                  <w:rPrChange w:id="1542" w:author="Seungjin Baek" w:date="2016-09-30T15:57: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1543" w:author="Seungjin Baek" w:date="2016-09-30T16:16:00Z">
              <w:tcPr>
                <w:tcW w:w="900" w:type="dxa"/>
                <w:shd w:val="clear" w:color="000000" w:fill="FFFFFF"/>
                <w:vAlign w:val="center"/>
                <w:hideMark/>
              </w:tcPr>
            </w:tcPrChange>
          </w:tcPr>
          <w:p w14:paraId="1D54864A" w14:textId="77777777" w:rsidR="00F23472" w:rsidRPr="00F23472" w:rsidRDefault="00F23472" w:rsidP="00F23472">
            <w:pPr>
              <w:ind w:right="480"/>
              <w:rPr>
                <w:ins w:id="1544" w:author="Seungjin Baek" w:date="2016-09-30T15:52:00Z"/>
                <w:rFonts w:ascii="Arial" w:eastAsia="Times New Roman" w:hAnsi="Arial" w:cs="Arial"/>
                <w:color w:val="000000"/>
                <w:sz w:val="16"/>
                <w:szCs w:val="16"/>
                <w:lang w:eastAsia="ko-KR"/>
                <w:rPrChange w:id="1545" w:author="Seungjin Baek" w:date="2016-09-30T15:57:00Z">
                  <w:rPr>
                    <w:ins w:id="1546" w:author="Seungjin Baek" w:date="2016-09-30T15:52:00Z"/>
                    <w:rFonts w:ascii="Arial" w:eastAsia="Times New Roman" w:hAnsi="Arial" w:cs="Arial"/>
                    <w:color w:val="000000"/>
                    <w:sz w:val="22"/>
                    <w:szCs w:val="22"/>
                    <w:lang w:eastAsia="ko-KR"/>
                  </w:rPr>
                </w:rPrChange>
              </w:rPr>
            </w:pPr>
            <w:ins w:id="1547" w:author="Seungjin Baek" w:date="2016-09-30T15:52:00Z">
              <w:r w:rsidRPr="00F23472">
                <w:rPr>
                  <w:rFonts w:ascii="Arial" w:eastAsia="Times New Roman" w:hAnsi="Arial" w:cs="Arial"/>
                  <w:color w:val="000000"/>
                  <w:sz w:val="16"/>
                  <w:szCs w:val="16"/>
                  <w:lang w:eastAsia="ko-KR"/>
                  <w:rPrChange w:id="1548" w:author="Seungjin Baek" w:date="2016-09-30T15:57: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1549" w:author="Seungjin Baek" w:date="2016-09-30T16:16:00Z">
              <w:tcPr>
                <w:tcW w:w="900" w:type="dxa"/>
                <w:shd w:val="clear" w:color="000000" w:fill="FFFFFF"/>
                <w:vAlign w:val="center"/>
                <w:hideMark/>
              </w:tcPr>
            </w:tcPrChange>
          </w:tcPr>
          <w:p w14:paraId="4EB09475" w14:textId="77777777" w:rsidR="00F23472" w:rsidRPr="00F23472" w:rsidRDefault="00F23472" w:rsidP="00F23472">
            <w:pPr>
              <w:ind w:right="480"/>
              <w:rPr>
                <w:ins w:id="1550" w:author="Seungjin Baek" w:date="2016-09-30T15:52:00Z"/>
                <w:rFonts w:ascii="Arial" w:eastAsia="Times New Roman" w:hAnsi="Arial" w:cs="Arial"/>
                <w:color w:val="000000"/>
                <w:sz w:val="16"/>
                <w:szCs w:val="16"/>
                <w:lang w:eastAsia="ko-KR"/>
                <w:rPrChange w:id="1551" w:author="Seungjin Baek" w:date="2016-09-30T15:57:00Z">
                  <w:rPr>
                    <w:ins w:id="1552" w:author="Seungjin Baek" w:date="2016-09-30T15:52:00Z"/>
                    <w:rFonts w:ascii="Arial" w:eastAsia="Times New Roman" w:hAnsi="Arial" w:cs="Arial"/>
                    <w:color w:val="000000"/>
                    <w:sz w:val="22"/>
                    <w:szCs w:val="22"/>
                    <w:lang w:eastAsia="ko-KR"/>
                  </w:rPr>
                </w:rPrChange>
              </w:rPr>
            </w:pPr>
            <w:ins w:id="1553" w:author="Seungjin Baek" w:date="2016-09-30T15:52:00Z">
              <w:r w:rsidRPr="00F23472">
                <w:rPr>
                  <w:rFonts w:ascii="Arial" w:eastAsia="Times New Roman" w:hAnsi="Arial" w:cs="Arial"/>
                  <w:color w:val="000000"/>
                  <w:sz w:val="16"/>
                  <w:szCs w:val="16"/>
                  <w:lang w:eastAsia="ko-KR"/>
                  <w:rPrChange w:id="1554" w:author="Seungjin Baek" w:date="2016-09-30T15:57:00Z">
                    <w:rPr>
                      <w:rFonts w:ascii="Arial" w:eastAsia="Times New Roman" w:hAnsi="Arial" w:cs="Arial"/>
                      <w:color w:val="000000"/>
                      <w:sz w:val="22"/>
                      <w:szCs w:val="22"/>
                      <w:lang w:eastAsia="ko-KR"/>
                    </w:rPr>
                  </w:rPrChange>
                </w:rPr>
                <w:t>40</w:t>
              </w:r>
            </w:ins>
          </w:p>
        </w:tc>
        <w:tc>
          <w:tcPr>
            <w:tcW w:w="990" w:type="dxa"/>
            <w:shd w:val="clear" w:color="000000" w:fill="FFFFFF"/>
            <w:vAlign w:val="center"/>
            <w:hideMark/>
            <w:tcPrChange w:id="1555" w:author="Seungjin Baek" w:date="2016-09-30T16:16:00Z">
              <w:tcPr>
                <w:tcW w:w="720" w:type="dxa"/>
                <w:shd w:val="clear" w:color="000000" w:fill="FFFFFF"/>
                <w:vAlign w:val="center"/>
                <w:hideMark/>
              </w:tcPr>
            </w:tcPrChange>
          </w:tcPr>
          <w:p w14:paraId="673C2298" w14:textId="77777777" w:rsidR="00F23472" w:rsidRPr="00F23472" w:rsidRDefault="00F23472" w:rsidP="00F23472">
            <w:pPr>
              <w:ind w:right="480"/>
              <w:rPr>
                <w:ins w:id="1556" w:author="Seungjin Baek" w:date="2016-09-30T15:52:00Z"/>
                <w:rFonts w:ascii="Arial" w:eastAsia="Times New Roman" w:hAnsi="Arial" w:cs="Arial"/>
                <w:color w:val="000000"/>
                <w:sz w:val="16"/>
                <w:szCs w:val="16"/>
                <w:lang w:eastAsia="ko-KR"/>
                <w:rPrChange w:id="1557" w:author="Seungjin Baek" w:date="2016-09-30T15:57:00Z">
                  <w:rPr>
                    <w:ins w:id="1558" w:author="Seungjin Baek" w:date="2016-09-30T15:52:00Z"/>
                    <w:rFonts w:ascii="Arial" w:eastAsia="Times New Roman" w:hAnsi="Arial" w:cs="Arial"/>
                    <w:color w:val="000000"/>
                    <w:sz w:val="22"/>
                    <w:szCs w:val="22"/>
                    <w:lang w:eastAsia="ko-KR"/>
                  </w:rPr>
                </w:rPrChange>
              </w:rPr>
            </w:pPr>
            <w:ins w:id="1559" w:author="Seungjin Baek" w:date="2016-09-30T15:52:00Z">
              <w:r w:rsidRPr="00F23472">
                <w:rPr>
                  <w:rFonts w:ascii="Arial" w:eastAsia="Times New Roman" w:hAnsi="Arial" w:cs="Arial"/>
                  <w:color w:val="000000"/>
                  <w:sz w:val="16"/>
                  <w:szCs w:val="16"/>
                  <w:lang w:eastAsia="ko-KR"/>
                  <w:rPrChange w:id="1560" w:author="Seungjin Baek" w:date="2016-09-30T15:57:00Z">
                    <w:rPr>
                      <w:rFonts w:ascii="Arial" w:eastAsia="Times New Roman" w:hAnsi="Arial" w:cs="Arial"/>
                      <w:color w:val="000000"/>
                      <w:sz w:val="22"/>
                      <w:szCs w:val="22"/>
                      <w:lang w:eastAsia="ko-KR"/>
                    </w:rPr>
                  </w:rPrChange>
                </w:rPr>
                <w:t>357</w:t>
              </w:r>
            </w:ins>
          </w:p>
        </w:tc>
        <w:tc>
          <w:tcPr>
            <w:tcW w:w="540" w:type="dxa"/>
            <w:shd w:val="clear" w:color="000000" w:fill="FFFFFF"/>
            <w:vAlign w:val="center"/>
            <w:hideMark/>
            <w:tcPrChange w:id="1561" w:author="Seungjin Baek" w:date="2016-09-30T16:16:00Z">
              <w:tcPr>
                <w:tcW w:w="1512" w:type="dxa"/>
                <w:shd w:val="clear" w:color="000000" w:fill="FFFFFF"/>
                <w:vAlign w:val="center"/>
                <w:hideMark/>
              </w:tcPr>
            </w:tcPrChange>
          </w:tcPr>
          <w:p w14:paraId="0908161C" w14:textId="77777777" w:rsidR="00F23472" w:rsidRPr="00F23472" w:rsidRDefault="00F23472" w:rsidP="00F23472">
            <w:pPr>
              <w:ind w:right="480"/>
              <w:rPr>
                <w:ins w:id="1562" w:author="Seungjin Baek" w:date="2016-09-30T15:52:00Z"/>
                <w:rFonts w:ascii="Arial" w:eastAsia="Times New Roman" w:hAnsi="Arial" w:cs="Arial"/>
                <w:color w:val="000000"/>
                <w:sz w:val="16"/>
                <w:szCs w:val="16"/>
                <w:lang w:eastAsia="ko-KR"/>
                <w:rPrChange w:id="1563" w:author="Seungjin Baek" w:date="2016-09-30T15:57:00Z">
                  <w:rPr>
                    <w:ins w:id="1564" w:author="Seungjin Baek" w:date="2016-09-30T15:52:00Z"/>
                    <w:rFonts w:ascii="Arial" w:eastAsia="Times New Roman" w:hAnsi="Arial" w:cs="Arial"/>
                    <w:color w:val="000000"/>
                    <w:sz w:val="22"/>
                    <w:szCs w:val="22"/>
                    <w:lang w:eastAsia="ko-KR"/>
                  </w:rPr>
                </w:rPrChange>
              </w:rPr>
            </w:pPr>
            <w:ins w:id="1565" w:author="Seungjin Baek" w:date="2016-09-30T15:52:00Z">
              <w:r w:rsidRPr="00F23472">
                <w:rPr>
                  <w:rFonts w:ascii="Arial" w:eastAsia="Times New Roman" w:hAnsi="Arial" w:cs="Arial"/>
                  <w:color w:val="000000"/>
                  <w:sz w:val="16"/>
                  <w:szCs w:val="16"/>
                  <w:lang w:eastAsia="ko-KR"/>
                  <w:rPrChange w:id="1566" w:author="Seungjin Baek" w:date="2016-09-30T15:57:00Z">
                    <w:rPr>
                      <w:rFonts w:ascii="Arial" w:eastAsia="Times New Roman" w:hAnsi="Arial" w:cs="Arial"/>
                      <w:color w:val="000000"/>
                      <w:sz w:val="22"/>
                      <w:szCs w:val="22"/>
                      <w:lang w:eastAsia="ko-KR"/>
                    </w:rPr>
                  </w:rPrChange>
                </w:rPr>
                <w:t>0</w:t>
              </w:r>
            </w:ins>
          </w:p>
        </w:tc>
        <w:tc>
          <w:tcPr>
            <w:tcW w:w="810" w:type="dxa"/>
            <w:shd w:val="clear" w:color="000000" w:fill="FFFFFF"/>
            <w:vAlign w:val="center"/>
            <w:hideMark/>
            <w:tcPrChange w:id="1567" w:author="Seungjin Baek" w:date="2016-09-30T16:16:00Z">
              <w:tcPr>
                <w:tcW w:w="810" w:type="dxa"/>
                <w:shd w:val="clear" w:color="000000" w:fill="FFFFFF"/>
                <w:vAlign w:val="center"/>
                <w:hideMark/>
              </w:tcPr>
            </w:tcPrChange>
          </w:tcPr>
          <w:p w14:paraId="1644F170" w14:textId="77777777" w:rsidR="00F23472" w:rsidRPr="00F23472" w:rsidRDefault="00F23472" w:rsidP="00F23472">
            <w:pPr>
              <w:ind w:right="480"/>
              <w:rPr>
                <w:ins w:id="1568" w:author="Seungjin Baek" w:date="2016-09-30T15:52:00Z"/>
                <w:rFonts w:ascii="Arial" w:eastAsia="Times New Roman" w:hAnsi="Arial" w:cs="Arial"/>
                <w:color w:val="000000"/>
                <w:sz w:val="16"/>
                <w:szCs w:val="16"/>
                <w:lang w:eastAsia="ko-KR"/>
                <w:rPrChange w:id="1569" w:author="Seungjin Baek" w:date="2016-09-30T15:57:00Z">
                  <w:rPr>
                    <w:ins w:id="1570" w:author="Seungjin Baek" w:date="2016-09-30T15:52:00Z"/>
                    <w:rFonts w:ascii="Arial" w:eastAsia="Times New Roman" w:hAnsi="Arial" w:cs="Arial"/>
                    <w:color w:val="000000"/>
                    <w:sz w:val="22"/>
                    <w:szCs w:val="22"/>
                    <w:lang w:eastAsia="ko-KR"/>
                  </w:rPr>
                </w:rPrChange>
              </w:rPr>
            </w:pPr>
            <w:ins w:id="1571" w:author="Seungjin Baek" w:date="2016-09-30T15:52:00Z">
              <w:r w:rsidRPr="00F23472">
                <w:rPr>
                  <w:rFonts w:ascii="Arial" w:eastAsia="Times New Roman" w:hAnsi="Arial" w:cs="Arial"/>
                  <w:color w:val="000000"/>
                  <w:sz w:val="16"/>
                  <w:szCs w:val="16"/>
                  <w:lang w:eastAsia="ko-KR"/>
                  <w:rPrChange w:id="1572" w:author="Seungjin Baek" w:date="2016-09-30T15:57:00Z">
                    <w:rPr>
                      <w:rFonts w:ascii="Arial" w:eastAsia="Times New Roman" w:hAnsi="Arial" w:cs="Arial"/>
                      <w:color w:val="000000"/>
                      <w:sz w:val="22"/>
                      <w:szCs w:val="22"/>
                      <w:lang w:eastAsia="ko-KR"/>
                    </w:rPr>
                  </w:rPrChange>
                </w:rPr>
                <w:t>0</w:t>
              </w:r>
            </w:ins>
          </w:p>
        </w:tc>
        <w:tc>
          <w:tcPr>
            <w:tcW w:w="810" w:type="dxa"/>
            <w:shd w:val="clear" w:color="000000" w:fill="FFFFFF"/>
            <w:vAlign w:val="center"/>
            <w:hideMark/>
            <w:tcPrChange w:id="1573" w:author="Seungjin Baek" w:date="2016-09-30T16:16:00Z">
              <w:tcPr>
                <w:tcW w:w="720" w:type="dxa"/>
                <w:shd w:val="clear" w:color="000000" w:fill="FFFFFF"/>
                <w:vAlign w:val="center"/>
                <w:hideMark/>
              </w:tcPr>
            </w:tcPrChange>
          </w:tcPr>
          <w:p w14:paraId="6DEF112E" w14:textId="77777777" w:rsidR="00F23472" w:rsidRPr="00F23472" w:rsidRDefault="00F23472" w:rsidP="00F23472">
            <w:pPr>
              <w:ind w:right="480"/>
              <w:rPr>
                <w:ins w:id="1574" w:author="Seungjin Baek" w:date="2016-09-30T15:52:00Z"/>
                <w:rFonts w:ascii="Arial" w:eastAsia="Times New Roman" w:hAnsi="Arial" w:cs="Arial"/>
                <w:color w:val="000000"/>
                <w:sz w:val="16"/>
                <w:szCs w:val="16"/>
                <w:lang w:eastAsia="ko-KR"/>
                <w:rPrChange w:id="1575" w:author="Seungjin Baek" w:date="2016-09-30T15:57:00Z">
                  <w:rPr>
                    <w:ins w:id="1576" w:author="Seungjin Baek" w:date="2016-09-30T15:52:00Z"/>
                    <w:rFonts w:ascii="Arial" w:eastAsia="Times New Roman" w:hAnsi="Arial" w:cs="Arial"/>
                    <w:color w:val="000000"/>
                    <w:sz w:val="22"/>
                    <w:szCs w:val="22"/>
                    <w:lang w:eastAsia="ko-KR"/>
                  </w:rPr>
                </w:rPrChange>
              </w:rPr>
            </w:pPr>
            <w:ins w:id="1577" w:author="Seungjin Baek" w:date="2016-09-30T15:52:00Z">
              <w:r w:rsidRPr="00F23472">
                <w:rPr>
                  <w:rFonts w:ascii="Arial" w:eastAsia="Times New Roman" w:hAnsi="Arial" w:cs="Arial"/>
                  <w:color w:val="000000"/>
                  <w:sz w:val="16"/>
                  <w:szCs w:val="16"/>
                  <w:lang w:eastAsia="ko-KR"/>
                  <w:rPrChange w:id="1578" w:author="Seungjin Baek" w:date="2016-09-30T15:57:00Z">
                    <w:rPr>
                      <w:rFonts w:ascii="Arial" w:eastAsia="Times New Roman" w:hAnsi="Arial" w:cs="Arial"/>
                      <w:color w:val="000000"/>
                      <w:sz w:val="22"/>
                      <w:szCs w:val="22"/>
                      <w:lang w:eastAsia="ko-KR"/>
                    </w:rPr>
                  </w:rPrChange>
                </w:rPr>
                <w:t>0</w:t>
              </w:r>
            </w:ins>
          </w:p>
        </w:tc>
        <w:tc>
          <w:tcPr>
            <w:tcW w:w="1170" w:type="dxa"/>
            <w:shd w:val="clear" w:color="000000" w:fill="FFFFFF"/>
            <w:vAlign w:val="center"/>
            <w:hideMark/>
            <w:tcPrChange w:id="1579" w:author="Seungjin Baek" w:date="2016-09-30T16:16:00Z">
              <w:tcPr>
                <w:tcW w:w="900" w:type="dxa"/>
                <w:shd w:val="clear" w:color="000000" w:fill="FFFFFF"/>
                <w:vAlign w:val="center"/>
                <w:hideMark/>
              </w:tcPr>
            </w:tcPrChange>
          </w:tcPr>
          <w:p w14:paraId="0772F418" w14:textId="77777777" w:rsidR="00F23472" w:rsidRPr="00F23472" w:rsidRDefault="00F23472" w:rsidP="00F23472">
            <w:pPr>
              <w:ind w:right="480"/>
              <w:rPr>
                <w:ins w:id="1580" w:author="Seungjin Baek" w:date="2016-09-30T15:52:00Z"/>
                <w:rFonts w:ascii="Arial" w:eastAsia="Times New Roman" w:hAnsi="Arial" w:cs="Arial"/>
                <w:color w:val="000000"/>
                <w:sz w:val="16"/>
                <w:szCs w:val="16"/>
                <w:lang w:eastAsia="ko-KR"/>
                <w:rPrChange w:id="1581" w:author="Seungjin Baek" w:date="2016-09-30T15:57:00Z">
                  <w:rPr>
                    <w:ins w:id="1582" w:author="Seungjin Baek" w:date="2016-09-30T15:52:00Z"/>
                    <w:rFonts w:ascii="Arial" w:eastAsia="Times New Roman" w:hAnsi="Arial" w:cs="Arial"/>
                    <w:color w:val="000000"/>
                    <w:sz w:val="22"/>
                    <w:szCs w:val="22"/>
                    <w:lang w:eastAsia="ko-KR"/>
                  </w:rPr>
                </w:rPrChange>
              </w:rPr>
            </w:pPr>
            <w:ins w:id="1583" w:author="Seungjin Baek" w:date="2016-09-30T15:52:00Z">
              <w:r w:rsidRPr="00F23472">
                <w:rPr>
                  <w:rFonts w:ascii="Arial" w:eastAsia="Times New Roman" w:hAnsi="Arial" w:cs="Arial"/>
                  <w:color w:val="000000"/>
                  <w:sz w:val="16"/>
                  <w:szCs w:val="16"/>
                  <w:lang w:eastAsia="ko-KR"/>
                  <w:rPrChange w:id="1584" w:author="Seungjin Baek" w:date="2016-09-30T15:57:00Z">
                    <w:rPr>
                      <w:rFonts w:ascii="Arial" w:eastAsia="Times New Roman" w:hAnsi="Arial" w:cs="Arial"/>
                      <w:color w:val="000000"/>
                      <w:sz w:val="22"/>
                      <w:szCs w:val="22"/>
                      <w:lang w:eastAsia="ko-KR"/>
                    </w:rPr>
                  </w:rPrChange>
                </w:rPr>
                <w:t>8</w:t>
              </w:r>
            </w:ins>
          </w:p>
        </w:tc>
        <w:tc>
          <w:tcPr>
            <w:tcW w:w="900" w:type="dxa"/>
            <w:shd w:val="clear" w:color="auto" w:fill="FFFF00"/>
            <w:vAlign w:val="center"/>
            <w:hideMark/>
            <w:tcPrChange w:id="1585" w:author="Seungjin Baek" w:date="2016-09-30T16:16:00Z">
              <w:tcPr>
                <w:tcW w:w="468" w:type="dxa"/>
                <w:shd w:val="clear" w:color="000000" w:fill="FFFFFF"/>
                <w:vAlign w:val="center"/>
                <w:hideMark/>
              </w:tcPr>
            </w:tcPrChange>
          </w:tcPr>
          <w:p w14:paraId="600B033A" w14:textId="77777777" w:rsidR="00F23472" w:rsidRPr="00F23472" w:rsidRDefault="00F23472" w:rsidP="00F23472">
            <w:pPr>
              <w:ind w:right="480"/>
              <w:rPr>
                <w:ins w:id="1586" w:author="Seungjin Baek" w:date="2016-09-30T15:52:00Z"/>
                <w:rFonts w:ascii="Arial" w:eastAsia="Times New Roman" w:hAnsi="Arial" w:cs="Arial"/>
                <w:color w:val="000000"/>
                <w:sz w:val="16"/>
                <w:szCs w:val="16"/>
                <w:lang w:eastAsia="ko-KR"/>
                <w:rPrChange w:id="1587" w:author="Seungjin Baek" w:date="2016-09-30T15:58:00Z">
                  <w:rPr>
                    <w:ins w:id="1588" w:author="Seungjin Baek" w:date="2016-09-30T15:52:00Z"/>
                    <w:rFonts w:ascii="Arial" w:eastAsia="Times New Roman" w:hAnsi="Arial" w:cs="Arial"/>
                    <w:color w:val="000000"/>
                    <w:sz w:val="22"/>
                    <w:szCs w:val="22"/>
                    <w:lang w:eastAsia="ko-KR"/>
                  </w:rPr>
                </w:rPrChange>
              </w:rPr>
            </w:pPr>
            <w:ins w:id="1589" w:author="Seungjin Baek" w:date="2016-09-30T15:52:00Z">
              <w:r w:rsidRPr="00F23472">
                <w:rPr>
                  <w:rFonts w:ascii="Arial" w:eastAsia="Times New Roman" w:hAnsi="Arial" w:cs="Arial"/>
                  <w:color w:val="000000"/>
                  <w:sz w:val="16"/>
                  <w:szCs w:val="16"/>
                  <w:lang w:eastAsia="ko-KR"/>
                  <w:rPrChange w:id="1590" w:author="Seungjin Baek" w:date="2016-09-30T15:58:00Z">
                    <w:rPr>
                      <w:rFonts w:ascii="Arial" w:eastAsia="Times New Roman" w:hAnsi="Arial" w:cs="Arial"/>
                      <w:color w:val="000000"/>
                      <w:sz w:val="22"/>
                      <w:szCs w:val="22"/>
                      <w:lang w:eastAsia="ko-KR"/>
                    </w:rPr>
                  </w:rPrChange>
                </w:rPr>
                <w:t>1</w:t>
              </w:r>
            </w:ins>
          </w:p>
        </w:tc>
      </w:tr>
      <w:tr w:rsidR="002D0C14" w:rsidRPr="00F23472" w14:paraId="7DDF2D48" w14:textId="77777777" w:rsidTr="007E0763">
        <w:trPr>
          <w:trHeight w:val="315"/>
          <w:ins w:id="1591" w:author="Seungjin Baek" w:date="2016-09-30T15:52:00Z"/>
          <w:trPrChange w:id="1592" w:author="Seungjin Baek" w:date="2016-09-30T16:16:00Z">
            <w:trPr>
              <w:trHeight w:val="315"/>
            </w:trPr>
          </w:trPrChange>
        </w:trPr>
        <w:tc>
          <w:tcPr>
            <w:tcW w:w="1278" w:type="dxa"/>
            <w:shd w:val="clear" w:color="000000" w:fill="FFFFFF"/>
            <w:vAlign w:val="center"/>
            <w:hideMark/>
            <w:tcPrChange w:id="1593" w:author="Seungjin Baek" w:date="2016-09-30T16:16:00Z">
              <w:tcPr>
                <w:tcW w:w="1278" w:type="dxa"/>
                <w:shd w:val="clear" w:color="000000" w:fill="FFFFFF"/>
                <w:vAlign w:val="center"/>
                <w:hideMark/>
              </w:tcPr>
            </w:tcPrChange>
          </w:tcPr>
          <w:p w14:paraId="52BC3564" w14:textId="77777777" w:rsidR="00F23472" w:rsidRPr="00F23472" w:rsidRDefault="00F23472" w:rsidP="00F23472">
            <w:pPr>
              <w:rPr>
                <w:ins w:id="1594" w:author="Seungjin Baek" w:date="2016-09-30T15:52:00Z"/>
                <w:rFonts w:ascii="Arial" w:eastAsia="Times New Roman" w:hAnsi="Arial" w:cs="Arial"/>
                <w:color w:val="000000"/>
                <w:sz w:val="16"/>
                <w:szCs w:val="16"/>
                <w:lang w:eastAsia="ko-KR"/>
                <w:rPrChange w:id="1595" w:author="Seungjin Baek" w:date="2016-09-30T15:57:00Z">
                  <w:rPr>
                    <w:ins w:id="1596" w:author="Seungjin Baek" w:date="2016-09-30T15:52:00Z"/>
                    <w:rFonts w:ascii="Arial" w:eastAsia="Times New Roman" w:hAnsi="Arial" w:cs="Arial"/>
                    <w:color w:val="000000"/>
                    <w:sz w:val="22"/>
                    <w:szCs w:val="22"/>
                    <w:lang w:eastAsia="ko-KR"/>
                  </w:rPr>
                </w:rPrChange>
              </w:rPr>
            </w:pPr>
            <w:ins w:id="1597" w:author="Seungjin Baek" w:date="2016-09-30T15:52:00Z">
              <w:r w:rsidRPr="00F23472">
                <w:rPr>
                  <w:rFonts w:ascii="Arial" w:eastAsia="Times New Roman" w:hAnsi="Arial" w:cs="Arial"/>
                  <w:color w:val="000000"/>
                  <w:sz w:val="16"/>
                  <w:szCs w:val="16"/>
                  <w:lang w:eastAsia="ko-KR"/>
                  <w:rPrChange w:id="1598" w:author="Seungjin Baek" w:date="2016-09-30T15:57:00Z">
                    <w:rPr>
                      <w:rFonts w:ascii="Arial" w:eastAsia="Times New Roman" w:hAnsi="Arial" w:cs="Arial"/>
                      <w:color w:val="000000"/>
                      <w:sz w:val="22"/>
                      <w:szCs w:val="22"/>
                      <w:lang w:eastAsia="ko-KR"/>
                    </w:rPr>
                  </w:rPrChange>
                </w:rPr>
                <w:t>69</w:t>
              </w:r>
            </w:ins>
          </w:p>
        </w:tc>
        <w:tc>
          <w:tcPr>
            <w:tcW w:w="900" w:type="dxa"/>
            <w:shd w:val="clear" w:color="000000" w:fill="FFFFFF"/>
            <w:vAlign w:val="center"/>
            <w:hideMark/>
            <w:tcPrChange w:id="1599" w:author="Seungjin Baek" w:date="2016-09-30T16:16:00Z">
              <w:tcPr>
                <w:tcW w:w="900" w:type="dxa"/>
                <w:shd w:val="clear" w:color="000000" w:fill="FFFFFF"/>
                <w:vAlign w:val="center"/>
                <w:hideMark/>
              </w:tcPr>
            </w:tcPrChange>
          </w:tcPr>
          <w:p w14:paraId="19592D46" w14:textId="77777777" w:rsidR="00F23472" w:rsidRPr="00F23472" w:rsidRDefault="00F23472" w:rsidP="00F23472">
            <w:pPr>
              <w:rPr>
                <w:ins w:id="1600" w:author="Seungjin Baek" w:date="2016-09-30T15:52:00Z"/>
                <w:rFonts w:ascii="Arial" w:eastAsia="Times New Roman" w:hAnsi="Arial" w:cs="Arial"/>
                <w:color w:val="000000"/>
                <w:sz w:val="16"/>
                <w:szCs w:val="16"/>
                <w:lang w:eastAsia="ko-KR"/>
                <w:rPrChange w:id="1601" w:author="Seungjin Baek" w:date="2016-09-30T15:57:00Z">
                  <w:rPr>
                    <w:ins w:id="1602" w:author="Seungjin Baek" w:date="2016-09-30T15:52:00Z"/>
                    <w:rFonts w:ascii="Arial" w:eastAsia="Times New Roman" w:hAnsi="Arial" w:cs="Arial"/>
                    <w:color w:val="000000"/>
                    <w:sz w:val="22"/>
                    <w:szCs w:val="22"/>
                    <w:lang w:eastAsia="ko-KR"/>
                  </w:rPr>
                </w:rPrChange>
              </w:rPr>
            </w:pPr>
            <w:ins w:id="1603" w:author="Seungjin Baek" w:date="2016-09-30T15:52:00Z">
              <w:r w:rsidRPr="00F23472">
                <w:rPr>
                  <w:rFonts w:ascii="Arial" w:eastAsia="Times New Roman" w:hAnsi="Arial" w:cs="Arial"/>
                  <w:color w:val="000000"/>
                  <w:sz w:val="16"/>
                  <w:szCs w:val="16"/>
                  <w:lang w:eastAsia="ko-KR"/>
                  <w:rPrChange w:id="1604" w:author="Seungjin Baek" w:date="2016-09-30T15:57:00Z">
                    <w:rPr>
                      <w:rFonts w:ascii="Arial" w:eastAsia="Times New Roman" w:hAnsi="Arial" w:cs="Arial"/>
                      <w:color w:val="000000"/>
                      <w:sz w:val="22"/>
                      <w:szCs w:val="22"/>
                      <w:lang w:eastAsia="ko-KR"/>
                    </w:rPr>
                  </w:rPrChange>
                </w:rPr>
                <w:t>79</w:t>
              </w:r>
            </w:ins>
          </w:p>
        </w:tc>
        <w:tc>
          <w:tcPr>
            <w:tcW w:w="810" w:type="dxa"/>
            <w:shd w:val="clear" w:color="000000" w:fill="FFFFFF"/>
            <w:vAlign w:val="center"/>
            <w:hideMark/>
            <w:tcPrChange w:id="1605" w:author="Seungjin Baek" w:date="2016-09-30T16:16:00Z">
              <w:tcPr>
                <w:tcW w:w="810" w:type="dxa"/>
                <w:shd w:val="clear" w:color="000000" w:fill="FFFFFF"/>
                <w:vAlign w:val="center"/>
                <w:hideMark/>
              </w:tcPr>
            </w:tcPrChange>
          </w:tcPr>
          <w:p w14:paraId="0D2A9825" w14:textId="77777777" w:rsidR="00F23472" w:rsidRPr="00F23472" w:rsidRDefault="00F23472" w:rsidP="00F23472">
            <w:pPr>
              <w:rPr>
                <w:ins w:id="1606" w:author="Seungjin Baek" w:date="2016-09-30T15:52:00Z"/>
                <w:rFonts w:ascii="Arial" w:eastAsia="Times New Roman" w:hAnsi="Arial" w:cs="Arial"/>
                <w:color w:val="000000"/>
                <w:sz w:val="16"/>
                <w:szCs w:val="16"/>
                <w:lang w:eastAsia="ko-KR"/>
                <w:rPrChange w:id="1607" w:author="Seungjin Baek" w:date="2016-09-30T15:57:00Z">
                  <w:rPr>
                    <w:ins w:id="1608" w:author="Seungjin Baek" w:date="2016-09-30T15:52:00Z"/>
                    <w:rFonts w:ascii="Arial" w:eastAsia="Times New Roman" w:hAnsi="Arial" w:cs="Arial"/>
                    <w:color w:val="000000"/>
                    <w:sz w:val="22"/>
                    <w:szCs w:val="22"/>
                    <w:lang w:eastAsia="ko-KR"/>
                  </w:rPr>
                </w:rPrChange>
              </w:rPr>
            </w:pPr>
            <w:ins w:id="1609" w:author="Seungjin Baek" w:date="2016-09-30T15:52:00Z">
              <w:r w:rsidRPr="00F23472">
                <w:rPr>
                  <w:rFonts w:ascii="Arial" w:eastAsia="Times New Roman" w:hAnsi="Arial" w:cs="Arial"/>
                  <w:color w:val="000000"/>
                  <w:sz w:val="16"/>
                  <w:szCs w:val="16"/>
                  <w:lang w:eastAsia="ko-KR"/>
                  <w:rPrChange w:id="1610" w:author="Seungjin Baek" w:date="2016-09-30T15:57:00Z">
                    <w:rPr>
                      <w:rFonts w:ascii="Arial" w:eastAsia="Times New Roman" w:hAnsi="Arial" w:cs="Arial"/>
                      <w:color w:val="000000"/>
                      <w:sz w:val="22"/>
                      <w:szCs w:val="22"/>
                      <w:lang w:eastAsia="ko-KR"/>
                    </w:rPr>
                  </w:rPrChange>
                </w:rPr>
                <w:t>6</w:t>
              </w:r>
            </w:ins>
          </w:p>
        </w:tc>
        <w:tc>
          <w:tcPr>
            <w:tcW w:w="900" w:type="dxa"/>
            <w:shd w:val="clear" w:color="000000" w:fill="FFFFFF"/>
            <w:vAlign w:val="center"/>
            <w:hideMark/>
            <w:tcPrChange w:id="1611" w:author="Seungjin Baek" w:date="2016-09-30T16:16:00Z">
              <w:tcPr>
                <w:tcW w:w="900" w:type="dxa"/>
                <w:shd w:val="clear" w:color="000000" w:fill="FFFFFF"/>
                <w:vAlign w:val="center"/>
                <w:hideMark/>
              </w:tcPr>
            </w:tcPrChange>
          </w:tcPr>
          <w:p w14:paraId="361B8262" w14:textId="77777777" w:rsidR="00F23472" w:rsidRPr="00F23472" w:rsidRDefault="00F23472" w:rsidP="00F23472">
            <w:pPr>
              <w:rPr>
                <w:ins w:id="1612" w:author="Seungjin Baek" w:date="2016-09-30T15:52:00Z"/>
                <w:rFonts w:ascii="Arial" w:eastAsia="Times New Roman" w:hAnsi="Arial" w:cs="Arial"/>
                <w:color w:val="000000"/>
                <w:sz w:val="16"/>
                <w:szCs w:val="16"/>
                <w:lang w:eastAsia="ko-KR"/>
                <w:rPrChange w:id="1613" w:author="Seungjin Baek" w:date="2016-09-30T15:57:00Z">
                  <w:rPr>
                    <w:ins w:id="1614" w:author="Seungjin Baek" w:date="2016-09-30T15:52:00Z"/>
                    <w:rFonts w:ascii="Arial" w:eastAsia="Times New Roman" w:hAnsi="Arial" w:cs="Arial"/>
                    <w:color w:val="000000"/>
                    <w:sz w:val="22"/>
                    <w:szCs w:val="22"/>
                    <w:lang w:eastAsia="ko-KR"/>
                  </w:rPr>
                </w:rPrChange>
              </w:rPr>
            </w:pPr>
            <w:ins w:id="1615" w:author="Seungjin Baek" w:date="2016-09-30T15:52:00Z">
              <w:r w:rsidRPr="00F23472">
                <w:rPr>
                  <w:rFonts w:ascii="Arial" w:eastAsia="Times New Roman" w:hAnsi="Arial" w:cs="Arial"/>
                  <w:color w:val="000000"/>
                  <w:sz w:val="16"/>
                  <w:szCs w:val="16"/>
                  <w:lang w:eastAsia="ko-KR"/>
                  <w:rPrChange w:id="1616" w:author="Seungjin Baek" w:date="2016-09-30T15:57: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1617" w:author="Seungjin Baek" w:date="2016-09-30T16:16:00Z">
              <w:tcPr>
                <w:tcW w:w="900" w:type="dxa"/>
                <w:shd w:val="clear" w:color="000000" w:fill="FFFFFF"/>
                <w:vAlign w:val="center"/>
                <w:hideMark/>
              </w:tcPr>
            </w:tcPrChange>
          </w:tcPr>
          <w:p w14:paraId="5865B341" w14:textId="77777777" w:rsidR="00F23472" w:rsidRPr="00F23472" w:rsidRDefault="00F23472" w:rsidP="00F23472">
            <w:pPr>
              <w:rPr>
                <w:ins w:id="1618" w:author="Seungjin Baek" w:date="2016-09-30T15:52:00Z"/>
                <w:rFonts w:ascii="Arial" w:eastAsia="Times New Roman" w:hAnsi="Arial" w:cs="Arial"/>
                <w:color w:val="000000"/>
                <w:sz w:val="16"/>
                <w:szCs w:val="16"/>
                <w:lang w:eastAsia="ko-KR"/>
                <w:rPrChange w:id="1619" w:author="Seungjin Baek" w:date="2016-09-30T15:57:00Z">
                  <w:rPr>
                    <w:ins w:id="1620" w:author="Seungjin Baek" w:date="2016-09-30T15:52:00Z"/>
                    <w:rFonts w:ascii="Arial" w:eastAsia="Times New Roman" w:hAnsi="Arial" w:cs="Arial"/>
                    <w:color w:val="000000"/>
                    <w:sz w:val="22"/>
                    <w:szCs w:val="22"/>
                    <w:lang w:eastAsia="ko-KR"/>
                  </w:rPr>
                </w:rPrChange>
              </w:rPr>
            </w:pPr>
            <w:ins w:id="1621" w:author="Seungjin Baek" w:date="2016-09-30T15:52:00Z">
              <w:r w:rsidRPr="00F23472">
                <w:rPr>
                  <w:rFonts w:ascii="Arial" w:eastAsia="Times New Roman" w:hAnsi="Arial" w:cs="Arial"/>
                  <w:color w:val="000000"/>
                  <w:sz w:val="16"/>
                  <w:szCs w:val="16"/>
                  <w:lang w:eastAsia="ko-KR"/>
                  <w:rPrChange w:id="1622" w:author="Seungjin Baek" w:date="2016-09-30T15:57:00Z">
                    <w:rPr>
                      <w:rFonts w:ascii="Arial" w:eastAsia="Times New Roman" w:hAnsi="Arial" w:cs="Arial"/>
                      <w:color w:val="000000"/>
                      <w:sz w:val="22"/>
                      <w:szCs w:val="22"/>
                      <w:lang w:eastAsia="ko-KR"/>
                    </w:rPr>
                  </w:rPrChange>
                </w:rPr>
                <w:t>145</w:t>
              </w:r>
            </w:ins>
          </w:p>
        </w:tc>
        <w:tc>
          <w:tcPr>
            <w:tcW w:w="990" w:type="dxa"/>
            <w:shd w:val="clear" w:color="000000" w:fill="FFFFFF"/>
            <w:vAlign w:val="center"/>
            <w:hideMark/>
            <w:tcPrChange w:id="1623" w:author="Seungjin Baek" w:date="2016-09-30T16:16:00Z">
              <w:tcPr>
                <w:tcW w:w="720" w:type="dxa"/>
                <w:shd w:val="clear" w:color="000000" w:fill="FFFFFF"/>
                <w:vAlign w:val="center"/>
                <w:hideMark/>
              </w:tcPr>
            </w:tcPrChange>
          </w:tcPr>
          <w:p w14:paraId="509AB3A8" w14:textId="77777777" w:rsidR="00F23472" w:rsidRPr="00F23472" w:rsidRDefault="00F23472" w:rsidP="00F23472">
            <w:pPr>
              <w:rPr>
                <w:ins w:id="1624" w:author="Seungjin Baek" w:date="2016-09-30T15:52:00Z"/>
                <w:rFonts w:ascii="Arial" w:eastAsia="Times New Roman" w:hAnsi="Arial" w:cs="Arial"/>
                <w:color w:val="000000"/>
                <w:sz w:val="16"/>
                <w:szCs w:val="16"/>
                <w:lang w:eastAsia="ko-KR"/>
                <w:rPrChange w:id="1625" w:author="Seungjin Baek" w:date="2016-09-30T15:57:00Z">
                  <w:rPr>
                    <w:ins w:id="1626" w:author="Seungjin Baek" w:date="2016-09-30T15:52:00Z"/>
                    <w:rFonts w:ascii="Arial" w:eastAsia="Times New Roman" w:hAnsi="Arial" w:cs="Arial"/>
                    <w:color w:val="000000"/>
                    <w:sz w:val="22"/>
                    <w:szCs w:val="22"/>
                    <w:lang w:eastAsia="ko-KR"/>
                  </w:rPr>
                </w:rPrChange>
              </w:rPr>
            </w:pPr>
            <w:ins w:id="1627" w:author="Seungjin Baek" w:date="2016-09-30T15:52:00Z">
              <w:r w:rsidRPr="00F23472">
                <w:rPr>
                  <w:rFonts w:ascii="Arial" w:eastAsia="Times New Roman" w:hAnsi="Arial" w:cs="Arial"/>
                  <w:color w:val="000000"/>
                  <w:sz w:val="16"/>
                  <w:szCs w:val="16"/>
                  <w:lang w:eastAsia="ko-KR"/>
                  <w:rPrChange w:id="1628" w:author="Seungjin Baek" w:date="2016-09-30T15:57:00Z">
                    <w:rPr>
                      <w:rFonts w:ascii="Arial" w:eastAsia="Times New Roman" w:hAnsi="Arial" w:cs="Arial"/>
                      <w:color w:val="000000"/>
                      <w:sz w:val="22"/>
                      <w:szCs w:val="22"/>
                      <w:lang w:eastAsia="ko-KR"/>
                    </w:rPr>
                  </w:rPrChange>
                </w:rPr>
                <w:t>20190</w:t>
              </w:r>
            </w:ins>
          </w:p>
        </w:tc>
        <w:tc>
          <w:tcPr>
            <w:tcW w:w="540" w:type="dxa"/>
            <w:shd w:val="clear" w:color="000000" w:fill="FFFFFF"/>
            <w:vAlign w:val="center"/>
            <w:hideMark/>
            <w:tcPrChange w:id="1629" w:author="Seungjin Baek" w:date="2016-09-30T16:16:00Z">
              <w:tcPr>
                <w:tcW w:w="1512" w:type="dxa"/>
                <w:shd w:val="clear" w:color="000000" w:fill="FFFFFF"/>
                <w:vAlign w:val="center"/>
                <w:hideMark/>
              </w:tcPr>
            </w:tcPrChange>
          </w:tcPr>
          <w:p w14:paraId="59EB1536" w14:textId="77777777" w:rsidR="00F23472" w:rsidRPr="00F23472" w:rsidRDefault="00F23472" w:rsidP="00F23472">
            <w:pPr>
              <w:rPr>
                <w:ins w:id="1630" w:author="Seungjin Baek" w:date="2016-09-30T15:52:00Z"/>
                <w:rFonts w:ascii="Arial" w:eastAsia="Times New Roman" w:hAnsi="Arial" w:cs="Arial"/>
                <w:color w:val="000000"/>
                <w:sz w:val="16"/>
                <w:szCs w:val="16"/>
                <w:lang w:eastAsia="ko-KR"/>
                <w:rPrChange w:id="1631" w:author="Seungjin Baek" w:date="2016-09-30T15:57:00Z">
                  <w:rPr>
                    <w:ins w:id="1632" w:author="Seungjin Baek" w:date="2016-09-30T15:52:00Z"/>
                    <w:rFonts w:ascii="Arial" w:eastAsia="Times New Roman" w:hAnsi="Arial" w:cs="Arial"/>
                    <w:color w:val="000000"/>
                    <w:sz w:val="22"/>
                    <w:szCs w:val="22"/>
                    <w:lang w:eastAsia="ko-KR"/>
                  </w:rPr>
                </w:rPrChange>
              </w:rPr>
            </w:pPr>
            <w:ins w:id="1633" w:author="Seungjin Baek" w:date="2016-09-30T15:52:00Z">
              <w:r w:rsidRPr="00F23472">
                <w:rPr>
                  <w:rFonts w:ascii="Arial" w:eastAsia="Times New Roman" w:hAnsi="Arial" w:cs="Arial"/>
                  <w:color w:val="000000"/>
                  <w:sz w:val="16"/>
                  <w:szCs w:val="16"/>
                  <w:lang w:eastAsia="ko-KR"/>
                  <w:rPrChange w:id="1634" w:author="Seungjin Baek" w:date="2016-09-30T15:57:00Z">
                    <w:rPr>
                      <w:rFonts w:ascii="Arial" w:eastAsia="Times New Roman" w:hAnsi="Arial" w:cs="Arial"/>
                      <w:color w:val="000000"/>
                      <w:sz w:val="22"/>
                      <w:szCs w:val="22"/>
                      <w:lang w:eastAsia="ko-KR"/>
                    </w:rPr>
                  </w:rPrChange>
                </w:rPr>
                <w:t>85</w:t>
              </w:r>
            </w:ins>
          </w:p>
        </w:tc>
        <w:tc>
          <w:tcPr>
            <w:tcW w:w="810" w:type="dxa"/>
            <w:shd w:val="clear" w:color="000000" w:fill="FFFFFF"/>
            <w:vAlign w:val="center"/>
            <w:hideMark/>
            <w:tcPrChange w:id="1635" w:author="Seungjin Baek" w:date="2016-09-30T16:16:00Z">
              <w:tcPr>
                <w:tcW w:w="810" w:type="dxa"/>
                <w:shd w:val="clear" w:color="000000" w:fill="FFFFFF"/>
                <w:vAlign w:val="center"/>
                <w:hideMark/>
              </w:tcPr>
            </w:tcPrChange>
          </w:tcPr>
          <w:p w14:paraId="2A99A903" w14:textId="77777777" w:rsidR="00F23472" w:rsidRPr="00F23472" w:rsidRDefault="00F23472" w:rsidP="00F23472">
            <w:pPr>
              <w:rPr>
                <w:ins w:id="1636" w:author="Seungjin Baek" w:date="2016-09-30T15:52:00Z"/>
                <w:rFonts w:ascii="Arial" w:eastAsia="Times New Roman" w:hAnsi="Arial" w:cs="Arial"/>
                <w:color w:val="000000"/>
                <w:sz w:val="16"/>
                <w:szCs w:val="16"/>
                <w:lang w:eastAsia="ko-KR"/>
                <w:rPrChange w:id="1637" w:author="Seungjin Baek" w:date="2016-09-30T15:57:00Z">
                  <w:rPr>
                    <w:ins w:id="1638" w:author="Seungjin Baek" w:date="2016-09-30T15:52:00Z"/>
                    <w:rFonts w:ascii="Arial" w:eastAsia="Times New Roman" w:hAnsi="Arial" w:cs="Arial"/>
                    <w:color w:val="000000"/>
                    <w:sz w:val="22"/>
                    <w:szCs w:val="22"/>
                    <w:lang w:eastAsia="ko-KR"/>
                  </w:rPr>
                </w:rPrChange>
              </w:rPr>
            </w:pPr>
            <w:ins w:id="1639" w:author="Seungjin Baek" w:date="2016-09-30T15:52:00Z">
              <w:r w:rsidRPr="00F23472">
                <w:rPr>
                  <w:rFonts w:ascii="Arial" w:eastAsia="Times New Roman" w:hAnsi="Arial" w:cs="Arial"/>
                  <w:color w:val="000000"/>
                  <w:sz w:val="16"/>
                  <w:szCs w:val="16"/>
                  <w:lang w:eastAsia="ko-KR"/>
                  <w:rPrChange w:id="1640" w:author="Seungjin Baek" w:date="2016-09-30T15:57:00Z">
                    <w:rPr>
                      <w:rFonts w:ascii="Arial" w:eastAsia="Times New Roman" w:hAnsi="Arial" w:cs="Arial"/>
                      <w:color w:val="000000"/>
                      <w:sz w:val="22"/>
                      <w:szCs w:val="22"/>
                      <w:lang w:eastAsia="ko-KR"/>
                    </w:rPr>
                  </w:rPrChange>
                </w:rPr>
                <w:t>76</w:t>
              </w:r>
            </w:ins>
          </w:p>
        </w:tc>
        <w:tc>
          <w:tcPr>
            <w:tcW w:w="810" w:type="dxa"/>
            <w:shd w:val="clear" w:color="000000" w:fill="FFFFFF"/>
            <w:vAlign w:val="center"/>
            <w:hideMark/>
            <w:tcPrChange w:id="1641" w:author="Seungjin Baek" w:date="2016-09-30T16:16:00Z">
              <w:tcPr>
                <w:tcW w:w="720" w:type="dxa"/>
                <w:shd w:val="clear" w:color="000000" w:fill="FFFFFF"/>
                <w:vAlign w:val="center"/>
                <w:hideMark/>
              </w:tcPr>
            </w:tcPrChange>
          </w:tcPr>
          <w:p w14:paraId="63F59D3F" w14:textId="77777777" w:rsidR="00F23472" w:rsidRPr="00F23472" w:rsidRDefault="00F23472" w:rsidP="00F23472">
            <w:pPr>
              <w:rPr>
                <w:ins w:id="1642" w:author="Seungjin Baek" w:date="2016-09-30T15:52:00Z"/>
                <w:rFonts w:ascii="Arial" w:eastAsia="Times New Roman" w:hAnsi="Arial" w:cs="Arial"/>
                <w:color w:val="000000"/>
                <w:sz w:val="16"/>
                <w:szCs w:val="16"/>
                <w:lang w:eastAsia="ko-KR"/>
                <w:rPrChange w:id="1643" w:author="Seungjin Baek" w:date="2016-09-30T15:57:00Z">
                  <w:rPr>
                    <w:ins w:id="1644" w:author="Seungjin Baek" w:date="2016-09-30T15:52:00Z"/>
                    <w:rFonts w:ascii="Arial" w:eastAsia="Times New Roman" w:hAnsi="Arial" w:cs="Arial"/>
                    <w:color w:val="000000"/>
                    <w:sz w:val="22"/>
                    <w:szCs w:val="22"/>
                    <w:lang w:eastAsia="ko-KR"/>
                  </w:rPr>
                </w:rPrChange>
              </w:rPr>
            </w:pPr>
            <w:ins w:id="1645" w:author="Seungjin Baek" w:date="2016-09-30T15:52:00Z">
              <w:r w:rsidRPr="00F23472">
                <w:rPr>
                  <w:rFonts w:ascii="Arial" w:eastAsia="Times New Roman" w:hAnsi="Arial" w:cs="Arial"/>
                  <w:color w:val="000000"/>
                  <w:sz w:val="16"/>
                  <w:szCs w:val="16"/>
                  <w:lang w:eastAsia="ko-KR"/>
                  <w:rPrChange w:id="1646" w:author="Seungjin Baek" w:date="2016-09-30T15:57:00Z">
                    <w:rPr>
                      <w:rFonts w:ascii="Arial" w:eastAsia="Times New Roman" w:hAnsi="Arial" w:cs="Arial"/>
                      <w:color w:val="000000"/>
                      <w:sz w:val="22"/>
                      <w:szCs w:val="22"/>
                      <w:lang w:eastAsia="ko-KR"/>
                    </w:rPr>
                  </w:rPrChange>
                </w:rPr>
                <w:t>12650</w:t>
              </w:r>
            </w:ins>
          </w:p>
        </w:tc>
        <w:tc>
          <w:tcPr>
            <w:tcW w:w="1170" w:type="dxa"/>
            <w:shd w:val="clear" w:color="000000" w:fill="FFFFFF"/>
            <w:vAlign w:val="center"/>
            <w:hideMark/>
            <w:tcPrChange w:id="1647" w:author="Seungjin Baek" w:date="2016-09-30T16:16:00Z">
              <w:tcPr>
                <w:tcW w:w="900" w:type="dxa"/>
                <w:shd w:val="clear" w:color="000000" w:fill="FFFFFF"/>
                <w:vAlign w:val="center"/>
                <w:hideMark/>
              </w:tcPr>
            </w:tcPrChange>
          </w:tcPr>
          <w:p w14:paraId="609E6CD3" w14:textId="77777777" w:rsidR="00F23472" w:rsidRPr="00F23472" w:rsidRDefault="00F23472" w:rsidP="00F23472">
            <w:pPr>
              <w:rPr>
                <w:ins w:id="1648" w:author="Seungjin Baek" w:date="2016-09-30T15:52:00Z"/>
                <w:rFonts w:ascii="Arial" w:eastAsia="Times New Roman" w:hAnsi="Arial" w:cs="Arial"/>
                <w:color w:val="000000"/>
                <w:sz w:val="16"/>
                <w:szCs w:val="16"/>
                <w:lang w:eastAsia="ko-KR"/>
                <w:rPrChange w:id="1649" w:author="Seungjin Baek" w:date="2016-09-30T15:57:00Z">
                  <w:rPr>
                    <w:ins w:id="1650" w:author="Seungjin Baek" w:date="2016-09-30T15:52:00Z"/>
                    <w:rFonts w:ascii="Arial" w:eastAsia="Times New Roman" w:hAnsi="Arial" w:cs="Arial"/>
                    <w:color w:val="000000"/>
                    <w:sz w:val="22"/>
                    <w:szCs w:val="22"/>
                    <w:lang w:eastAsia="ko-KR"/>
                  </w:rPr>
                </w:rPrChange>
              </w:rPr>
            </w:pPr>
            <w:ins w:id="1651" w:author="Seungjin Baek" w:date="2016-09-30T15:52:00Z">
              <w:r w:rsidRPr="00F23472">
                <w:rPr>
                  <w:rFonts w:ascii="Arial" w:eastAsia="Times New Roman" w:hAnsi="Arial" w:cs="Arial"/>
                  <w:color w:val="000000"/>
                  <w:sz w:val="16"/>
                  <w:szCs w:val="16"/>
                  <w:lang w:eastAsia="ko-KR"/>
                  <w:rPrChange w:id="1652" w:author="Seungjin Baek" w:date="2016-09-30T15:57:00Z">
                    <w:rPr>
                      <w:rFonts w:ascii="Arial" w:eastAsia="Times New Roman" w:hAnsi="Arial" w:cs="Arial"/>
                      <w:color w:val="000000"/>
                      <w:sz w:val="22"/>
                      <w:szCs w:val="22"/>
                      <w:lang w:eastAsia="ko-KR"/>
                    </w:rPr>
                  </w:rPrChange>
                </w:rPr>
                <w:t>2.101449</w:t>
              </w:r>
            </w:ins>
          </w:p>
        </w:tc>
        <w:tc>
          <w:tcPr>
            <w:tcW w:w="900" w:type="dxa"/>
            <w:shd w:val="clear" w:color="auto" w:fill="FFFF00"/>
            <w:vAlign w:val="center"/>
            <w:hideMark/>
            <w:tcPrChange w:id="1653" w:author="Seungjin Baek" w:date="2016-09-30T16:16:00Z">
              <w:tcPr>
                <w:tcW w:w="468" w:type="dxa"/>
                <w:shd w:val="clear" w:color="000000" w:fill="FFFFFF"/>
                <w:vAlign w:val="center"/>
                <w:hideMark/>
              </w:tcPr>
            </w:tcPrChange>
          </w:tcPr>
          <w:p w14:paraId="38C1CCEB" w14:textId="77777777" w:rsidR="00F23472" w:rsidRPr="00F23472" w:rsidRDefault="00F23472" w:rsidP="00F23472">
            <w:pPr>
              <w:rPr>
                <w:ins w:id="1654" w:author="Seungjin Baek" w:date="2016-09-30T15:52:00Z"/>
                <w:rFonts w:ascii="Arial" w:eastAsia="Times New Roman" w:hAnsi="Arial" w:cs="Arial"/>
                <w:color w:val="000000"/>
                <w:sz w:val="16"/>
                <w:szCs w:val="16"/>
                <w:lang w:eastAsia="ko-KR"/>
                <w:rPrChange w:id="1655" w:author="Seungjin Baek" w:date="2016-09-30T15:58:00Z">
                  <w:rPr>
                    <w:ins w:id="1656" w:author="Seungjin Baek" w:date="2016-09-30T15:52:00Z"/>
                    <w:rFonts w:ascii="Arial" w:eastAsia="Times New Roman" w:hAnsi="Arial" w:cs="Arial"/>
                    <w:color w:val="000000"/>
                    <w:sz w:val="22"/>
                    <w:szCs w:val="22"/>
                    <w:lang w:eastAsia="ko-KR"/>
                  </w:rPr>
                </w:rPrChange>
              </w:rPr>
            </w:pPr>
            <w:ins w:id="1657" w:author="Seungjin Baek" w:date="2016-09-30T15:52:00Z">
              <w:r w:rsidRPr="00F23472">
                <w:rPr>
                  <w:rFonts w:ascii="Arial" w:eastAsia="Times New Roman" w:hAnsi="Arial" w:cs="Arial"/>
                  <w:color w:val="000000"/>
                  <w:sz w:val="16"/>
                  <w:szCs w:val="16"/>
                  <w:lang w:eastAsia="ko-KR"/>
                  <w:rPrChange w:id="1658" w:author="Seungjin Baek" w:date="2016-09-30T15:58:00Z">
                    <w:rPr>
                      <w:rFonts w:ascii="Arial" w:eastAsia="Times New Roman" w:hAnsi="Arial" w:cs="Arial"/>
                      <w:color w:val="000000"/>
                      <w:sz w:val="22"/>
                      <w:szCs w:val="22"/>
                      <w:lang w:eastAsia="ko-KR"/>
                    </w:rPr>
                  </w:rPrChange>
                </w:rPr>
                <w:t>2</w:t>
              </w:r>
            </w:ins>
          </w:p>
        </w:tc>
      </w:tr>
      <w:tr w:rsidR="002D0C14" w:rsidRPr="00F23472" w14:paraId="3DCF90B8" w14:textId="77777777" w:rsidTr="007E0763">
        <w:trPr>
          <w:trHeight w:val="315"/>
          <w:ins w:id="1659" w:author="Seungjin Baek" w:date="2016-09-30T15:52:00Z"/>
          <w:trPrChange w:id="1660" w:author="Seungjin Baek" w:date="2016-09-30T16:16:00Z">
            <w:trPr>
              <w:trHeight w:val="315"/>
            </w:trPr>
          </w:trPrChange>
        </w:trPr>
        <w:tc>
          <w:tcPr>
            <w:tcW w:w="1278" w:type="dxa"/>
            <w:shd w:val="clear" w:color="000000" w:fill="FFFFFF"/>
            <w:vAlign w:val="center"/>
            <w:hideMark/>
            <w:tcPrChange w:id="1661" w:author="Seungjin Baek" w:date="2016-09-30T16:16:00Z">
              <w:tcPr>
                <w:tcW w:w="1278" w:type="dxa"/>
                <w:shd w:val="clear" w:color="000000" w:fill="FFFFFF"/>
                <w:vAlign w:val="center"/>
                <w:hideMark/>
              </w:tcPr>
            </w:tcPrChange>
          </w:tcPr>
          <w:p w14:paraId="75AC7DCD" w14:textId="77777777" w:rsidR="00F23472" w:rsidRPr="00F23472" w:rsidRDefault="00F23472" w:rsidP="00F23472">
            <w:pPr>
              <w:rPr>
                <w:ins w:id="1662" w:author="Seungjin Baek" w:date="2016-09-30T15:52:00Z"/>
                <w:rFonts w:ascii="Arial" w:eastAsia="Times New Roman" w:hAnsi="Arial" w:cs="Arial"/>
                <w:color w:val="000000"/>
                <w:sz w:val="16"/>
                <w:szCs w:val="16"/>
                <w:lang w:eastAsia="ko-KR"/>
                <w:rPrChange w:id="1663" w:author="Seungjin Baek" w:date="2016-09-30T15:57:00Z">
                  <w:rPr>
                    <w:ins w:id="1664" w:author="Seungjin Baek" w:date="2016-09-30T15:52:00Z"/>
                    <w:rFonts w:ascii="Arial" w:eastAsia="Times New Roman" w:hAnsi="Arial" w:cs="Arial"/>
                    <w:color w:val="000000"/>
                    <w:sz w:val="22"/>
                    <w:szCs w:val="22"/>
                    <w:lang w:eastAsia="ko-KR"/>
                  </w:rPr>
                </w:rPrChange>
              </w:rPr>
            </w:pPr>
            <w:ins w:id="1665" w:author="Seungjin Baek" w:date="2016-09-30T15:52:00Z">
              <w:r w:rsidRPr="00F23472">
                <w:rPr>
                  <w:rFonts w:ascii="Arial" w:eastAsia="Times New Roman" w:hAnsi="Arial" w:cs="Arial"/>
                  <w:color w:val="000000"/>
                  <w:sz w:val="16"/>
                  <w:szCs w:val="16"/>
                  <w:lang w:eastAsia="ko-KR"/>
                  <w:rPrChange w:id="1666" w:author="Seungjin Baek" w:date="2016-09-30T15:57:00Z">
                    <w:rPr>
                      <w:rFonts w:ascii="Arial" w:eastAsia="Times New Roman" w:hAnsi="Arial" w:cs="Arial"/>
                      <w:color w:val="000000"/>
                      <w:sz w:val="22"/>
                      <w:szCs w:val="22"/>
                      <w:lang w:eastAsia="ko-KR"/>
                    </w:rPr>
                  </w:rPrChange>
                </w:rPr>
                <w:t>20</w:t>
              </w:r>
            </w:ins>
          </w:p>
        </w:tc>
        <w:tc>
          <w:tcPr>
            <w:tcW w:w="900" w:type="dxa"/>
            <w:shd w:val="clear" w:color="000000" w:fill="FFFFFF"/>
            <w:vAlign w:val="center"/>
            <w:hideMark/>
            <w:tcPrChange w:id="1667" w:author="Seungjin Baek" w:date="2016-09-30T16:16:00Z">
              <w:tcPr>
                <w:tcW w:w="900" w:type="dxa"/>
                <w:shd w:val="clear" w:color="000000" w:fill="FFFFFF"/>
                <w:vAlign w:val="center"/>
                <w:hideMark/>
              </w:tcPr>
            </w:tcPrChange>
          </w:tcPr>
          <w:p w14:paraId="756312E9" w14:textId="77777777" w:rsidR="00F23472" w:rsidRPr="00F23472" w:rsidRDefault="00F23472" w:rsidP="00F23472">
            <w:pPr>
              <w:rPr>
                <w:ins w:id="1668" w:author="Seungjin Baek" w:date="2016-09-30T15:52:00Z"/>
                <w:rFonts w:ascii="Arial" w:eastAsia="Times New Roman" w:hAnsi="Arial" w:cs="Arial"/>
                <w:color w:val="000000"/>
                <w:sz w:val="16"/>
                <w:szCs w:val="16"/>
                <w:lang w:eastAsia="ko-KR"/>
                <w:rPrChange w:id="1669" w:author="Seungjin Baek" w:date="2016-09-30T15:57:00Z">
                  <w:rPr>
                    <w:ins w:id="1670" w:author="Seungjin Baek" w:date="2016-09-30T15:52:00Z"/>
                    <w:rFonts w:ascii="Arial" w:eastAsia="Times New Roman" w:hAnsi="Arial" w:cs="Arial"/>
                    <w:color w:val="000000"/>
                    <w:sz w:val="22"/>
                    <w:szCs w:val="22"/>
                    <w:lang w:eastAsia="ko-KR"/>
                  </w:rPr>
                </w:rPrChange>
              </w:rPr>
            </w:pPr>
            <w:ins w:id="1671" w:author="Seungjin Baek" w:date="2016-09-30T15:52:00Z">
              <w:r w:rsidRPr="00F23472">
                <w:rPr>
                  <w:rFonts w:ascii="Arial" w:eastAsia="Times New Roman" w:hAnsi="Arial" w:cs="Arial"/>
                  <w:color w:val="000000"/>
                  <w:sz w:val="16"/>
                  <w:szCs w:val="16"/>
                  <w:lang w:eastAsia="ko-KR"/>
                  <w:rPrChange w:id="1672" w:author="Seungjin Baek" w:date="2016-09-30T15:57:00Z">
                    <w:rPr>
                      <w:rFonts w:ascii="Arial" w:eastAsia="Times New Roman" w:hAnsi="Arial" w:cs="Arial"/>
                      <w:color w:val="000000"/>
                      <w:sz w:val="22"/>
                      <w:szCs w:val="22"/>
                      <w:lang w:eastAsia="ko-KR"/>
                    </w:rPr>
                  </w:rPrChange>
                </w:rPr>
                <w:t>3</w:t>
              </w:r>
            </w:ins>
          </w:p>
        </w:tc>
        <w:tc>
          <w:tcPr>
            <w:tcW w:w="810" w:type="dxa"/>
            <w:shd w:val="clear" w:color="000000" w:fill="FFFFFF"/>
            <w:vAlign w:val="center"/>
            <w:hideMark/>
            <w:tcPrChange w:id="1673" w:author="Seungjin Baek" w:date="2016-09-30T16:16:00Z">
              <w:tcPr>
                <w:tcW w:w="810" w:type="dxa"/>
                <w:shd w:val="clear" w:color="000000" w:fill="FFFFFF"/>
                <w:vAlign w:val="center"/>
                <w:hideMark/>
              </w:tcPr>
            </w:tcPrChange>
          </w:tcPr>
          <w:p w14:paraId="74D97525" w14:textId="77777777" w:rsidR="00F23472" w:rsidRPr="00F23472" w:rsidRDefault="00F23472" w:rsidP="00F23472">
            <w:pPr>
              <w:rPr>
                <w:ins w:id="1674" w:author="Seungjin Baek" w:date="2016-09-30T15:52:00Z"/>
                <w:rFonts w:ascii="Arial" w:eastAsia="Times New Roman" w:hAnsi="Arial" w:cs="Arial"/>
                <w:color w:val="000000"/>
                <w:sz w:val="16"/>
                <w:szCs w:val="16"/>
                <w:lang w:eastAsia="ko-KR"/>
                <w:rPrChange w:id="1675" w:author="Seungjin Baek" w:date="2016-09-30T15:57:00Z">
                  <w:rPr>
                    <w:ins w:id="1676" w:author="Seungjin Baek" w:date="2016-09-30T15:52:00Z"/>
                    <w:rFonts w:ascii="Arial" w:eastAsia="Times New Roman" w:hAnsi="Arial" w:cs="Arial"/>
                    <w:color w:val="000000"/>
                    <w:sz w:val="22"/>
                    <w:szCs w:val="22"/>
                    <w:lang w:eastAsia="ko-KR"/>
                  </w:rPr>
                </w:rPrChange>
              </w:rPr>
            </w:pPr>
            <w:ins w:id="1677" w:author="Seungjin Baek" w:date="2016-09-30T15:52:00Z">
              <w:r w:rsidRPr="00F23472">
                <w:rPr>
                  <w:rFonts w:ascii="Arial" w:eastAsia="Times New Roman" w:hAnsi="Arial" w:cs="Arial"/>
                  <w:color w:val="000000"/>
                  <w:sz w:val="16"/>
                  <w:szCs w:val="16"/>
                  <w:lang w:eastAsia="ko-KR"/>
                  <w:rPrChange w:id="1678" w:author="Seungjin Baek" w:date="2016-09-30T15:57:00Z">
                    <w:rPr>
                      <w:rFonts w:ascii="Arial" w:eastAsia="Times New Roman" w:hAnsi="Arial" w:cs="Arial"/>
                      <w:color w:val="000000"/>
                      <w:sz w:val="22"/>
                      <w:szCs w:val="22"/>
                      <w:lang w:eastAsia="ko-KR"/>
                    </w:rPr>
                  </w:rPrChange>
                </w:rPr>
                <w:t>1</w:t>
              </w:r>
            </w:ins>
          </w:p>
        </w:tc>
        <w:tc>
          <w:tcPr>
            <w:tcW w:w="900" w:type="dxa"/>
            <w:shd w:val="clear" w:color="000000" w:fill="FFFFFF"/>
            <w:vAlign w:val="center"/>
            <w:hideMark/>
            <w:tcPrChange w:id="1679" w:author="Seungjin Baek" w:date="2016-09-30T16:16:00Z">
              <w:tcPr>
                <w:tcW w:w="900" w:type="dxa"/>
                <w:shd w:val="clear" w:color="000000" w:fill="FFFFFF"/>
                <w:vAlign w:val="center"/>
                <w:hideMark/>
              </w:tcPr>
            </w:tcPrChange>
          </w:tcPr>
          <w:p w14:paraId="556FFA0F" w14:textId="77777777" w:rsidR="00F23472" w:rsidRPr="00F23472" w:rsidRDefault="00F23472" w:rsidP="00F23472">
            <w:pPr>
              <w:rPr>
                <w:ins w:id="1680" w:author="Seungjin Baek" w:date="2016-09-30T15:52:00Z"/>
                <w:rFonts w:ascii="Arial" w:eastAsia="Times New Roman" w:hAnsi="Arial" w:cs="Arial"/>
                <w:color w:val="000000"/>
                <w:sz w:val="16"/>
                <w:szCs w:val="16"/>
                <w:lang w:eastAsia="ko-KR"/>
                <w:rPrChange w:id="1681" w:author="Seungjin Baek" w:date="2016-09-30T15:57:00Z">
                  <w:rPr>
                    <w:ins w:id="1682" w:author="Seungjin Baek" w:date="2016-09-30T15:52:00Z"/>
                    <w:rFonts w:ascii="Arial" w:eastAsia="Times New Roman" w:hAnsi="Arial" w:cs="Arial"/>
                    <w:color w:val="000000"/>
                    <w:sz w:val="22"/>
                    <w:szCs w:val="22"/>
                    <w:lang w:eastAsia="ko-KR"/>
                  </w:rPr>
                </w:rPrChange>
              </w:rPr>
            </w:pPr>
            <w:ins w:id="1683" w:author="Seungjin Baek" w:date="2016-09-30T15:52:00Z">
              <w:r w:rsidRPr="00F23472">
                <w:rPr>
                  <w:rFonts w:ascii="Arial" w:eastAsia="Times New Roman" w:hAnsi="Arial" w:cs="Arial"/>
                  <w:color w:val="000000"/>
                  <w:sz w:val="16"/>
                  <w:szCs w:val="16"/>
                  <w:lang w:eastAsia="ko-KR"/>
                  <w:rPrChange w:id="1684" w:author="Seungjin Baek" w:date="2016-09-30T15:57:00Z">
                    <w:rPr>
                      <w:rFonts w:ascii="Arial" w:eastAsia="Times New Roman" w:hAnsi="Arial" w:cs="Arial"/>
                      <w:color w:val="000000"/>
                      <w:sz w:val="22"/>
                      <w:szCs w:val="22"/>
                      <w:lang w:eastAsia="ko-KR"/>
                    </w:rPr>
                  </w:rPrChange>
                </w:rPr>
                <w:t>0</w:t>
              </w:r>
            </w:ins>
          </w:p>
        </w:tc>
        <w:tc>
          <w:tcPr>
            <w:tcW w:w="900" w:type="dxa"/>
            <w:shd w:val="clear" w:color="000000" w:fill="FFFFFF"/>
            <w:vAlign w:val="center"/>
            <w:hideMark/>
            <w:tcPrChange w:id="1685" w:author="Seungjin Baek" w:date="2016-09-30T16:16:00Z">
              <w:tcPr>
                <w:tcW w:w="900" w:type="dxa"/>
                <w:shd w:val="clear" w:color="000000" w:fill="FFFFFF"/>
                <w:vAlign w:val="center"/>
                <w:hideMark/>
              </w:tcPr>
            </w:tcPrChange>
          </w:tcPr>
          <w:p w14:paraId="43D907C3" w14:textId="77777777" w:rsidR="00F23472" w:rsidRPr="00F23472" w:rsidRDefault="00F23472" w:rsidP="00F23472">
            <w:pPr>
              <w:rPr>
                <w:ins w:id="1686" w:author="Seungjin Baek" w:date="2016-09-30T15:52:00Z"/>
                <w:rFonts w:ascii="Arial" w:eastAsia="Times New Roman" w:hAnsi="Arial" w:cs="Arial"/>
                <w:color w:val="000000"/>
                <w:sz w:val="16"/>
                <w:szCs w:val="16"/>
                <w:lang w:eastAsia="ko-KR"/>
                <w:rPrChange w:id="1687" w:author="Seungjin Baek" w:date="2016-09-30T15:57:00Z">
                  <w:rPr>
                    <w:ins w:id="1688" w:author="Seungjin Baek" w:date="2016-09-30T15:52:00Z"/>
                    <w:rFonts w:ascii="Arial" w:eastAsia="Times New Roman" w:hAnsi="Arial" w:cs="Arial"/>
                    <w:color w:val="000000"/>
                    <w:sz w:val="22"/>
                    <w:szCs w:val="22"/>
                    <w:lang w:eastAsia="ko-KR"/>
                  </w:rPr>
                </w:rPrChange>
              </w:rPr>
            </w:pPr>
            <w:ins w:id="1689" w:author="Seungjin Baek" w:date="2016-09-30T15:52:00Z">
              <w:r w:rsidRPr="00F23472">
                <w:rPr>
                  <w:rFonts w:ascii="Arial" w:eastAsia="Times New Roman" w:hAnsi="Arial" w:cs="Arial"/>
                  <w:color w:val="000000"/>
                  <w:sz w:val="16"/>
                  <w:szCs w:val="16"/>
                  <w:lang w:eastAsia="ko-KR"/>
                  <w:rPrChange w:id="1690" w:author="Seungjin Baek" w:date="2016-09-30T15:57:00Z">
                    <w:rPr>
                      <w:rFonts w:ascii="Arial" w:eastAsia="Times New Roman" w:hAnsi="Arial" w:cs="Arial"/>
                      <w:color w:val="000000"/>
                      <w:sz w:val="22"/>
                      <w:szCs w:val="22"/>
                      <w:lang w:eastAsia="ko-KR"/>
                    </w:rPr>
                  </w:rPrChange>
                </w:rPr>
                <w:t>12</w:t>
              </w:r>
            </w:ins>
          </w:p>
        </w:tc>
        <w:tc>
          <w:tcPr>
            <w:tcW w:w="990" w:type="dxa"/>
            <w:shd w:val="clear" w:color="000000" w:fill="FFFFFF"/>
            <w:vAlign w:val="center"/>
            <w:hideMark/>
            <w:tcPrChange w:id="1691" w:author="Seungjin Baek" w:date="2016-09-30T16:16:00Z">
              <w:tcPr>
                <w:tcW w:w="720" w:type="dxa"/>
                <w:shd w:val="clear" w:color="000000" w:fill="FFFFFF"/>
                <w:vAlign w:val="center"/>
                <w:hideMark/>
              </w:tcPr>
            </w:tcPrChange>
          </w:tcPr>
          <w:p w14:paraId="780B9668" w14:textId="77777777" w:rsidR="00F23472" w:rsidRPr="00F23472" w:rsidRDefault="00F23472" w:rsidP="00F23472">
            <w:pPr>
              <w:rPr>
                <w:ins w:id="1692" w:author="Seungjin Baek" w:date="2016-09-30T15:52:00Z"/>
                <w:rFonts w:ascii="Arial" w:eastAsia="Times New Roman" w:hAnsi="Arial" w:cs="Arial"/>
                <w:color w:val="000000"/>
                <w:sz w:val="16"/>
                <w:szCs w:val="16"/>
                <w:lang w:eastAsia="ko-KR"/>
                <w:rPrChange w:id="1693" w:author="Seungjin Baek" w:date="2016-09-30T15:57:00Z">
                  <w:rPr>
                    <w:ins w:id="1694" w:author="Seungjin Baek" w:date="2016-09-30T15:52:00Z"/>
                    <w:rFonts w:ascii="Arial" w:eastAsia="Times New Roman" w:hAnsi="Arial" w:cs="Arial"/>
                    <w:color w:val="000000"/>
                    <w:sz w:val="22"/>
                    <w:szCs w:val="22"/>
                    <w:lang w:eastAsia="ko-KR"/>
                  </w:rPr>
                </w:rPrChange>
              </w:rPr>
            </w:pPr>
            <w:ins w:id="1695" w:author="Seungjin Baek" w:date="2016-09-30T15:52:00Z">
              <w:r w:rsidRPr="00F23472">
                <w:rPr>
                  <w:rFonts w:ascii="Arial" w:eastAsia="Times New Roman" w:hAnsi="Arial" w:cs="Arial"/>
                  <w:color w:val="000000"/>
                  <w:sz w:val="16"/>
                  <w:szCs w:val="16"/>
                  <w:lang w:eastAsia="ko-KR"/>
                  <w:rPrChange w:id="1696" w:author="Seungjin Baek" w:date="2016-09-30T15:57:00Z">
                    <w:rPr>
                      <w:rFonts w:ascii="Arial" w:eastAsia="Times New Roman" w:hAnsi="Arial" w:cs="Arial"/>
                      <w:color w:val="000000"/>
                      <w:sz w:val="22"/>
                      <w:szCs w:val="22"/>
                      <w:lang w:eastAsia="ko-KR"/>
                    </w:rPr>
                  </w:rPrChange>
                </w:rPr>
                <w:t>205</w:t>
              </w:r>
            </w:ins>
          </w:p>
        </w:tc>
        <w:tc>
          <w:tcPr>
            <w:tcW w:w="540" w:type="dxa"/>
            <w:shd w:val="clear" w:color="000000" w:fill="FFFFFF"/>
            <w:vAlign w:val="center"/>
            <w:hideMark/>
            <w:tcPrChange w:id="1697" w:author="Seungjin Baek" w:date="2016-09-30T16:16:00Z">
              <w:tcPr>
                <w:tcW w:w="1512" w:type="dxa"/>
                <w:shd w:val="clear" w:color="000000" w:fill="FFFFFF"/>
                <w:vAlign w:val="center"/>
                <w:hideMark/>
              </w:tcPr>
            </w:tcPrChange>
          </w:tcPr>
          <w:p w14:paraId="6F961A6D" w14:textId="77777777" w:rsidR="00F23472" w:rsidRPr="00F23472" w:rsidRDefault="00F23472" w:rsidP="00F23472">
            <w:pPr>
              <w:rPr>
                <w:ins w:id="1698" w:author="Seungjin Baek" w:date="2016-09-30T15:52:00Z"/>
                <w:rFonts w:ascii="Arial" w:eastAsia="Times New Roman" w:hAnsi="Arial" w:cs="Arial"/>
                <w:color w:val="000000"/>
                <w:sz w:val="16"/>
                <w:szCs w:val="16"/>
                <w:lang w:eastAsia="ko-KR"/>
                <w:rPrChange w:id="1699" w:author="Seungjin Baek" w:date="2016-09-30T15:57:00Z">
                  <w:rPr>
                    <w:ins w:id="1700" w:author="Seungjin Baek" w:date="2016-09-30T15:52:00Z"/>
                    <w:rFonts w:ascii="Arial" w:eastAsia="Times New Roman" w:hAnsi="Arial" w:cs="Arial"/>
                    <w:color w:val="000000"/>
                    <w:sz w:val="22"/>
                    <w:szCs w:val="22"/>
                    <w:lang w:eastAsia="ko-KR"/>
                  </w:rPr>
                </w:rPrChange>
              </w:rPr>
            </w:pPr>
            <w:ins w:id="1701" w:author="Seungjin Baek" w:date="2016-09-30T15:52:00Z">
              <w:r w:rsidRPr="00F23472">
                <w:rPr>
                  <w:rFonts w:ascii="Arial" w:eastAsia="Times New Roman" w:hAnsi="Arial" w:cs="Arial"/>
                  <w:color w:val="000000"/>
                  <w:sz w:val="16"/>
                  <w:szCs w:val="16"/>
                  <w:lang w:eastAsia="ko-KR"/>
                  <w:rPrChange w:id="1702" w:author="Seungjin Baek" w:date="2016-09-30T15:57:00Z">
                    <w:rPr>
                      <w:rFonts w:ascii="Arial" w:eastAsia="Times New Roman" w:hAnsi="Arial" w:cs="Arial"/>
                      <w:color w:val="000000"/>
                      <w:sz w:val="22"/>
                      <w:szCs w:val="22"/>
                      <w:lang w:eastAsia="ko-KR"/>
                    </w:rPr>
                  </w:rPrChange>
                </w:rPr>
                <w:t>4</w:t>
              </w:r>
            </w:ins>
          </w:p>
        </w:tc>
        <w:tc>
          <w:tcPr>
            <w:tcW w:w="810" w:type="dxa"/>
            <w:shd w:val="clear" w:color="000000" w:fill="FFFFFF"/>
            <w:vAlign w:val="center"/>
            <w:hideMark/>
            <w:tcPrChange w:id="1703" w:author="Seungjin Baek" w:date="2016-09-30T16:16:00Z">
              <w:tcPr>
                <w:tcW w:w="810" w:type="dxa"/>
                <w:shd w:val="clear" w:color="000000" w:fill="FFFFFF"/>
                <w:vAlign w:val="center"/>
                <w:hideMark/>
              </w:tcPr>
            </w:tcPrChange>
          </w:tcPr>
          <w:p w14:paraId="6C80B12B" w14:textId="77777777" w:rsidR="00F23472" w:rsidRPr="00F23472" w:rsidRDefault="00F23472" w:rsidP="00F23472">
            <w:pPr>
              <w:rPr>
                <w:ins w:id="1704" w:author="Seungjin Baek" w:date="2016-09-30T15:52:00Z"/>
                <w:rFonts w:ascii="Arial" w:eastAsia="Times New Roman" w:hAnsi="Arial" w:cs="Arial"/>
                <w:color w:val="000000"/>
                <w:sz w:val="16"/>
                <w:szCs w:val="16"/>
                <w:lang w:eastAsia="ko-KR"/>
                <w:rPrChange w:id="1705" w:author="Seungjin Baek" w:date="2016-09-30T15:57:00Z">
                  <w:rPr>
                    <w:ins w:id="1706" w:author="Seungjin Baek" w:date="2016-09-30T15:52:00Z"/>
                    <w:rFonts w:ascii="Arial" w:eastAsia="Times New Roman" w:hAnsi="Arial" w:cs="Arial"/>
                    <w:color w:val="000000"/>
                    <w:sz w:val="22"/>
                    <w:szCs w:val="22"/>
                    <w:lang w:eastAsia="ko-KR"/>
                  </w:rPr>
                </w:rPrChange>
              </w:rPr>
            </w:pPr>
            <w:ins w:id="1707" w:author="Seungjin Baek" w:date="2016-09-30T15:52:00Z">
              <w:r w:rsidRPr="00F23472">
                <w:rPr>
                  <w:rFonts w:ascii="Arial" w:eastAsia="Times New Roman" w:hAnsi="Arial" w:cs="Arial"/>
                  <w:color w:val="000000"/>
                  <w:sz w:val="16"/>
                  <w:szCs w:val="16"/>
                  <w:lang w:eastAsia="ko-KR"/>
                  <w:rPrChange w:id="1708" w:author="Seungjin Baek" w:date="2016-09-30T15:57:00Z">
                    <w:rPr>
                      <w:rFonts w:ascii="Arial" w:eastAsia="Times New Roman" w:hAnsi="Arial" w:cs="Arial"/>
                      <w:color w:val="000000"/>
                      <w:sz w:val="22"/>
                      <w:szCs w:val="22"/>
                      <w:lang w:eastAsia="ko-KR"/>
                    </w:rPr>
                  </w:rPrChange>
                </w:rPr>
                <w:t>4</w:t>
              </w:r>
            </w:ins>
          </w:p>
        </w:tc>
        <w:tc>
          <w:tcPr>
            <w:tcW w:w="810" w:type="dxa"/>
            <w:shd w:val="clear" w:color="000000" w:fill="FFFFFF"/>
            <w:vAlign w:val="center"/>
            <w:hideMark/>
            <w:tcPrChange w:id="1709" w:author="Seungjin Baek" w:date="2016-09-30T16:16:00Z">
              <w:tcPr>
                <w:tcW w:w="720" w:type="dxa"/>
                <w:shd w:val="clear" w:color="000000" w:fill="FFFFFF"/>
                <w:vAlign w:val="center"/>
                <w:hideMark/>
              </w:tcPr>
            </w:tcPrChange>
          </w:tcPr>
          <w:p w14:paraId="2019BC47" w14:textId="77777777" w:rsidR="00F23472" w:rsidRPr="00F23472" w:rsidRDefault="00F23472" w:rsidP="00F23472">
            <w:pPr>
              <w:rPr>
                <w:ins w:id="1710" w:author="Seungjin Baek" w:date="2016-09-30T15:52:00Z"/>
                <w:rFonts w:ascii="Arial" w:eastAsia="Times New Roman" w:hAnsi="Arial" w:cs="Arial"/>
                <w:color w:val="000000"/>
                <w:sz w:val="16"/>
                <w:szCs w:val="16"/>
                <w:lang w:eastAsia="ko-KR"/>
                <w:rPrChange w:id="1711" w:author="Seungjin Baek" w:date="2016-09-30T15:57:00Z">
                  <w:rPr>
                    <w:ins w:id="1712" w:author="Seungjin Baek" w:date="2016-09-30T15:52:00Z"/>
                    <w:rFonts w:ascii="Arial" w:eastAsia="Times New Roman" w:hAnsi="Arial" w:cs="Arial"/>
                    <w:color w:val="000000"/>
                    <w:sz w:val="22"/>
                    <w:szCs w:val="22"/>
                    <w:lang w:eastAsia="ko-KR"/>
                  </w:rPr>
                </w:rPrChange>
              </w:rPr>
            </w:pPr>
            <w:ins w:id="1713" w:author="Seungjin Baek" w:date="2016-09-30T15:52:00Z">
              <w:r w:rsidRPr="00F23472">
                <w:rPr>
                  <w:rFonts w:ascii="Arial" w:eastAsia="Times New Roman" w:hAnsi="Arial" w:cs="Arial"/>
                  <w:color w:val="000000"/>
                  <w:sz w:val="16"/>
                  <w:szCs w:val="16"/>
                  <w:lang w:eastAsia="ko-KR"/>
                  <w:rPrChange w:id="1714" w:author="Seungjin Baek" w:date="2016-09-30T15:57:00Z">
                    <w:rPr>
                      <w:rFonts w:ascii="Arial" w:eastAsia="Times New Roman" w:hAnsi="Arial" w:cs="Arial"/>
                      <w:color w:val="000000"/>
                      <w:sz w:val="22"/>
                      <w:szCs w:val="22"/>
                      <w:lang w:eastAsia="ko-KR"/>
                    </w:rPr>
                  </w:rPrChange>
                </w:rPr>
                <w:t>18</w:t>
              </w:r>
            </w:ins>
          </w:p>
        </w:tc>
        <w:tc>
          <w:tcPr>
            <w:tcW w:w="1170" w:type="dxa"/>
            <w:shd w:val="clear" w:color="000000" w:fill="FFFFFF"/>
            <w:vAlign w:val="center"/>
            <w:hideMark/>
            <w:tcPrChange w:id="1715" w:author="Seungjin Baek" w:date="2016-09-30T16:16:00Z">
              <w:tcPr>
                <w:tcW w:w="900" w:type="dxa"/>
                <w:shd w:val="clear" w:color="000000" w:fill="FFFFFF"/>
                <w:vAlign w:val="center"/>
                <w:hideMark/>
              </w:tcPr>
            </w:tcPrChange>
          </w:tcPr>
          <w:p w14:paraId="1658BACD" w14:textId="77777777" w:rsidR="00F23472" w:rsidRPr="00F23472" w:rsidRDefault="00F23472" w:rsidP="00F23472">
            <w:pPr>
              <w:rPr>
                <w:ins w:id="1716" w:author="Seungjin Baek" w:date="2016-09-30T15:52:00Z"/>
                <w:rFonts w:ascii="Arial" w:eastAsia="Times New Roman" w:hAnsi="Arial" w:cs="Arial"/>
                <w:color w:val="000000"/>
                <w:sz w:val="16"/>
                <w:szCs w:val="16"/>
                <w:lang w:eastAsia="ko-KR"/>
                <w:rPrChange w:id="1717" w:author="Seungjin Baek" w:date="2016-09-30T15:57:00Z">
                  <w:rPr>
                    <w:ins w:id="1718" w:author="Seungjin Baek" w:date="2016-09-30T15:52:00Z"/>
                    <w:rFonts w:ascii="Arial" w:eastAsia="Times New Roman" w:hAnsi="Arial" w:cs="Arial"/>
                    <w:color w:val="000000"/>
                    <w:sz w:val="22"/>
                    <w:szCs w:val="22"/>
                    <w:lang w:eastAsia="ko-KR"/>
                  </w:rPr>
                </w:rPrChange>
              </w:rPr>
            </w:pPr>
            <w:ins w:id="1719" w:author="Seungjin Baek" w:date="2016-09-30T15:52:00Z">
              <w:r w:rsidRPr="00F23472">
                <w:rPr>
                  <w:rFonts w:ascii="Arial" w:eastAsia="Times New Roman" w:hAnsi="Arial" w:cs="Arial"/>
                  <w:color w:val="000000"/>
                  <w:sz w:val="16"/>
                  <w:szCs w:val="16"/>
                  <w:lang w:eastAsia="ko-KR"/>
                  <w:rPrChange w:id="1720" w:author="Seungjin Baek" w:date="2016-09-30T15:57:00Z">
                    <w:rPr>
                      <w:rFonts w:ascii="Arial" w:eastAsia="Times New Roman" w:hAnsi="Arial" w:cs="Arial"/>
                      <w:color w:val="000000"/>
                      <w:sz w:val="22"/>
                      <w:szCs w:val="22"/>
                      <w:lang w:eastAsia="ko-KR"/>
                    </w:rPr>
                  </w:rPrChange>
                </w:rPr>
                <w:t>0.6</w:t>
              </w:r>
            </w:ins>
          </w:p>
        </w:tc>
        <w:tc>
          <w:tcPr>
            <w:tcW w:w="900" w:type="dxa"/>
            <w:shd w:val="clear" w:color="auto" w:fill="FFFF00"/>
            <w:vAlign w:val="center"/>
            <w:hideMark/>
            <w:tcPrChange w:id="1721" w:author="Seungjin Baek" w:date="2016-09-30T16:16:00Z">
              <w:tcPr>
                <w:tcW w:w="468" w:type="dxa"/>
                <w:shd w:val="clear" w:color="000000" w:fill="FFFFFF"/>
                <w:vAlign w:val="center"/>
                <w:hideMark/>
              </w:tcPr>
            </w:tcPrChange>
          </w:tcPr>
          <w:p w14:paraId="6502F721" w14:textId="77777777" w:rsidR="00F23472" w:rsidRPr="00F23472" w:rsidRDefault="00F23472" w:rsidP="00F23472">
            <w:pPr>
              <w:rPr>
                <w:ins w:id="1722" w:author="Seungjin Baek" w:date="2016-09-30T15:52:00Z"/>
                <w:rFonts w:ascii="Arial" w:eastAsia="Times New Roman" w:hAnsi="Arial" w:cs="Arial"/>
                <w:color w:val="000000"/>
                <w:sz w:val="16"/>
                <w:szCs w:val="16"/>
                <w:lang w:eastAsia="ko-KR"/>
                <w:rPrChange w:id="1723" w:author="Seungjin Baek" w:date="2016-09-30T15:58:00Z">
                  <w:rPr>
                    <w:ins w:id="1724" w:author="Seungjin Baek" w:date="2016-09-30T15:52:00Z"/>
                    <w:rFonts w:ascii="Arial" w:eastAsia="Times New Roman" w:hAnsi="Arial" w:cs="Arial"/>
                    <w:color w:val="000000"/>
                    <w:sz w:val="22"/>
                    <w:szCs w:val="22"/>
                    <w:lang w:eastAsia="ko-KR"/>
                  </w:rPr>
                </w:rPrChange>
              </w:rPr>
            </w:pPr>
            <w:ins w:id="1725" w:author="Seungjin Baek" w:date="2016-09-30T15:52:00Z">
              <w:r w:rsidRPr="00F23472">
                <w:rPr>
                  <w:rFonts w:ascii="Arial" w:eastAsia="Times New Roman" w:hAnsi="Arial" w:cs="Arial"/>
                  <w:color w:val="000000"/>
                  <w:sz w:val="16"/>
                  <w:szCs w:val="16"/>
                  <w:lang w:eastAsia="ko-KR"/>
                  <w:rPrChange w:id="1726" w:author="Seungjin Baek" w:date="2016-09-30T15:58:00Z">
                    <w:rPr>
                      <w:rFonts w:ascii="Arial" w:eastAsia="Times New Roman" w:hAnsi="Arial" w:cs="Arial"/>
                      <w:color w:val="000000"/>
                      <w:sz w:val="22"/>
                      <w:szCs w:val="22"/>
                      <w:lang w:eastAsia="ko-KR"/>
                    </w:rPr>
                  </w:rPrChange>
                </w:rPr>
                <w:t>0</w:t>
              </w:r>
            </w:ins>
          </w:p>
        </w:tc>
      </w:tr>
    </w:tbl>
    <w:p w14:paraId="16D0D87C" w14:textId="77777777" w:rsidR="00D759BC" w:rsidRDefault="00D759BC" w:rsidP="00D759BC">
      <w:pPr>
        <w:rPr>
          <w:ins w:id="1727" w:author="Seungjin Baek" w:date="2016-09-30T16:14:00Z"/>
          <w:sz w:val="16"/>
          <w:szCs w:val="16"/>
        </w:rPr>
        <w:pPrChange w:id="1728" w:author="Seungjin Baek" w:date="2016-09-30T15:40:00Z">
          <w:pPr>
            <w:pStyle w:val="Heading2"/>
          </w:pPr>
        </w:pPrChange>
      </w:pPr>
    </w:p>
    <w:p w14:paraId="07911F05" w14:textId="60745AFD" w:rsidR="00323D65" w:rsidRDefault="00323D65" w:rsidP="007E0763">
      <w:pPr>
        <w:rPr>
          <w:ins w:id="1729" w:author="Seungjin Baek" w:date="2016-09-30T16:17:00Z"/>
        </w:rPr>
      </w:pPr>
      <w:ins w:id="1730" w:author="Seungjin Baek" w:date="2016-09-30T16:17:00Z">
        <w:r>
          <w:t>Average listings per each labeled group were computed, which can explain the characteristics of each cluster.</w:t>
        </w:r>
      </w:ins>
    </w:p>
    <w:p w14:paraId="64F9DBDB" w14:textId="77777777" w:rsidR="00323D65" w:rsidRDefault="00323D65" w:rsidP="007E0763">
      <w:pPr>
        <w:rPr>
          <w:ins w:id="1731" w:author="Seungjin Baek" w:date="2016-09-30T16:17:00Z"/>
        </w:rPr>
      </w:pPr>
    </w:p>
    <w:p w14:paraId="12078548" w14:textId="51F3A366" w:rsidR="007E0763" w:rsidRDefault="007E0763" w:rsidP="007E0763">
      <w:pPr>
        <w:rPr>
          <w:ins w:id="1732" w:author="Seungjin Baek" w:date="2016-09-30T16:14:00Z"/>
        </w:rPr>
      </w:pPr>
      <w:ins w:id="1733" w:author="Seungjin Baek" w:date="2016-09-30T16:14:00Z">
        <w:r>
          <w:t>Cluster 0: Casual seller</w:t>
        </w:r>
      </w:ins>
      <w:ins w:id="1734" w:author="Seungjin Baek" w:date="2016-09-30T16:18:00Z">
        <w:r w:rsidR="00323D65">
          <w:t xml:space="preserve"> (</w:t>
        </w:r>
        <w:proofErr w:type="spellStart"/>
        <w:r w:rsidR="00323D65">
          <w:t>avg</w:t>
        </w:r>
        <w:proofErr w:type="spellEnd"/>
        <w:r w:rsidR="00323D65">
          <w:t xml:space="preserve"> 8.7 listing)</w:t>
        </w:r>
      </w:ins>
      <w:ins w:id="1735" w:author="Seungjin Baek" w:date="2016-09-30T16:14:00Z">
        <w:r>
          <w:t xml:space="preserve"> </w:t>
        </w:r>
      </w:ins>
    </w:p>
    <w:p w14:paraId="4590DEE4" w14:textId="7FDB9455" w:rsidR="007E0763" w:rsidRDefault="007E0763" w:rsidP="007E0763">
      <w:pPr>
        <w:rPr>
          <w:ins w:id="1736" w:author="Seungjin Baek" w:date="2016-09-30T16:14:00Z"/>
        </w:rPr>
      </w:pPr>
      <w:ins w:id="1737" w:author="Seungjin Baek" w:date="2016-09-30T16:14:00Z">
        <w:r>
          <w:t>Cluster 1: Business seller</w:t>
        </w:r>
      </w:ins>
      <w:ins w:id="1738" w:author="Seungjin Baek" w:date="2016-09-30T16:18:00Z">
        <w:r w:rsidR="00323D65">
          <w:t xml:space="preserve"> </w:t>
        </w:r>
        <w:r w:rsidR="00323D65">
          <w:t>(</w:t>
        </w:r>
        <w:proofErr w:type="spellStart"/>
        <w:r w:rsidR="00323D65">
          <w:t>avg</w:t>
        </w:r>
        <w:proofErr w:type="spellEnd"/>
        <w:r w:rsidR="00323D65">
          <w:t xml:space="preserve"> </w:t>
        </w:r>
      </w:ins>
      <w:ins w:id="1739" w:author="Seungjin Baek" w:date="2016-09-30T16:19:00Z">
        <w:r w:rsidR="00323D65">
          <w:t>104.1</w:t>
        </w:r>
      </w:ins>
      <w:ins w:id="1740" w:author="Seungjin Baek" w:date="2016-09-30T16:18:00Z">
        <w:r w:rsidR="00323D65">
          <w:t xml:space="preserve"> listing)</w:t>
        </w:r>
      </w:ins>
    </w:p>
    <w:p w14:paraId="61C3B275" w14:textId="1E756026" w:rsidR="007E0763" w:rsidRDefault="007E0763" w:rsidP="007E0763">
      <w:pPr>
        <w:rPr>
          <w:ins w:id="1741" w:author="Seungjin Baek" w:date="2016-09-30T16:14:00Z"/>
        </w:rPr>
      </w:pPr>
      <w:ins w:id="1742" w:author="Seungjin Baek" w:date="2016-09-30T16:14:00Z">
        <w:r>
          <w:t>Cluster 2: Top seller</w:t>
        </w:r>
      </w:ins>
      <w:ins w:id="1743" w:author="Seungjin Baek" w:date="2016-09-30T16:18:00Z">
        <w:r w:rsidR="00323D65">
          <w:t xml:space="preserve"> </w:t>
        </w:r>
        <w:r w:rsidR="00323D65">
          <w:t>(</w:t>
        </w:r>
        <w:proofErr w:type="spellStart"/>
        <w:r w:rsidR="00323D65">
          <w:t>avg</w:t>
        </w:r>
        <w:proofErr w:type="spellEnd"/>
        <w:r w:rsidR="00323D65">
          <w:t xml:space="preserve"> </w:t>
        </w:r>
      </w:ins>
      <w:ins w:id="1744" w:author="Seungjin Baek" w:date="2016-09-30T16:19:00Z">
        <w:r w:rsidR="00323D65">
          <w:t>691.6</w:t>
        </w:r>
      </w:ins>
      <w:ins w:id="1745" w:author="Seungjin Baek" w:date="2016-09-30T16:18:00Z">
        <w:r w:rsidR="00323D65">
          <w:t xml:space="preserve"> listing)</w:t>
        </w:r>
      </w:ins>
    </w:p>
    <w:p w14:paraId="2246BE08" w14:textId="40362B7D" w:rsidR="007E0763" w:rsidRDefault="007E0763" w:rsidP="007E0763">
      <w:pPr>
        <w:rPr>
          <w:ins w:id="1746" w:author="Seungjin Baek" w:date="2016-09-30T16:14:00Z"/>
        </w:rPr>
      </w:pPr>
      <w:ins w:id="1747" w:author="Seungjin Baek" w:date="2016-09-30T16:14:00Z">
        <w:r>
          <w:t>Cluster 3</w:t>
        </w:r>
        <w:r>
          <w:t xml:space="preserve">: </w:t>
        </w:r>
        <w:r>
          <w:t>New</w:t>
        </w:r>
        <w:r>
          <w:t xml:space="preserve"> seller</w:t>
        </w:r>
      </w:ins>
      <w:ins w:id="1748" w:author="Seungjin Baek" w:date="2016-09-30T16:16:00Z">
        <w:r w:rsidR="00323D65">
          <w:t xml:space="preserve"> (</w:t>
        </w:r>
      </w:ins>
      <w:proofErr w:type="spellStart"/>
      <w:ins w:id="1749" w:author="Seungjin Baek" w:date="2016-09-30T16:19:00Z">
        <w:r w:rsidR="00323D65">
          <w:t>avg</w:t>
        </w:r>
        <w:proofErr w:type="spellEnd"/>
        <w:r w:rsidR="00323D65">
          <w:t xml:space="preserve"> 0 listing</w:t>
        </w:r>
      </w:ins>
      <w:ins w:id="1750" w:author="Seungjin Baek" w:date="2016-09-30T16:16:00Z">
        <w:r w:rsidR="00323D65">
          <w:t>)</w:t>
        </w:r>
      </w:ins>
    </w:p>
    <w:p w14:paraId="08BE9284" w14:textId="77777777" w:rsidR="007E0763" w:rsidRPr="00323D65" w:rsidRDefault="007E0763" w:rsidP="00D759BC">
      <w:pPr>
        <w:rPr>
          <w:sz w:val="22"/>
          <w:szCs w:val="22"/>
          <w:rPrChange w:id="1751" w:author="Seungjin Baek" w:date="2016-09-30T16:17:00Z">
            <w:rPr/>
          </w:rPrChange>
        </w:rPr>
        <w:pPrChange w:id="1752" w:author="Seungjin Baek" w:date="2016-09-30T15:40:00Z">
          <w:pPr>
            <w:pStyle w:val="Heading2"/>
          </w:pPr>
        </w:pPrChange>
      </w:pPr>
    </w:p>
    <w:p w14:paraId="4F95A4E1" w14:textId="5024DBC6" w:rsidR="00073132" w:rsidRPr="00CC05DA" w:rsidDel="00D759BC" w:rsidRDefault="00CC05DA">
      <w:pPr>
        <w:rPr>
          <w:del w:id="1753" w:author="Seungjin Baek" w:date="2016-09-30T15:40:00Z"/>
          <w:rFonts w:eastAsia="Malgun Gothic"/>
          <w:lang w:eastAsia="ko-KR"/>
        </w:rPr>
      </w:pPr>
      <w:del w:id="1754" w:author="Seungjin Baek" w:date="2016-09-30T15:40:00Z">
        <w:r w:rsidDel="00D759BC">
          <w:rPr>
            <w:rFonts w:eastAsia="Malgun Gothic" w:hint="eastAsia"/>
            <w:lang w:eastAsia="ko-KR"/>
          </w:rPr>
          <w:delText>Use F-score?</w:delText>
        </w:r>
      </w:del>
    </w:p>
    <w:p w14:paraId="3AE31DDC" w14:textId="77777777" w:rsidR="00073132" w:rsidRDefault="00073132">
      <w:pPr>
        <w:pStyle w:val="Heading1"/>
        <w:numPr>
          <w:ilvl w:val="0"/>
          <w:numId w:val="4"/>
        </w:numPr>
        <w:pPrChange w:id="1755" w:author="S B" w:date="2016-06-27T22:51:00Z">
          <w:pPr>
            <w:pStyle w:val="Heading1"/>
          </w:pPr>
        </w:pPrChange>
      </w:pPr>
      <w:r>
        <w:t>Conclusion</w:t>
      </w:r>
    </w:p>
    <w:p w14:paraId="35FD5DC2" w14:textId="77777777" w:rsidR="00073132" w:rsidRDefault="00073132"/>
    <w:p w14:paraId="31102B53" w14:textId="4AEA1E27" w:rsidR="00D759BC" w:rsidRPr="00D759BC" w:rsidDel="00142E30" w:rsidRDefault="00073132" w:rsidP="00D759BC">
      <w:pPr>
        <w:rPr>
          <w:del w:id="1756" w:author="Seungjin Baek" w:date="2016-09-30T16:03:00Z"/>
          <w:rPrChange w:id="1757" w:author="Seungjin Baek" w:date="2016-09-30T15:40:00Z">
            <w:rPr>
              <w:del w:id="1758" w:author="Seungjin Baek" w:date="2016-09-30T16:03:00Z"/>
            </w:rPr>
          </w:rPrChange>
        </w:rPr>
        <w:pPrChange w:id="1759" w:author="Seungjin Baek" w:date="2016-09-30T15:40:00Z">
          <w:pPr>
            <w:pStyle w:val="Heading2"/>
          </w:pPr>
        </w:pPrChange>
      </w:pPr>
      <w:del w:id="1760" w:author="Seungjin Baek" w:date="2016-09-30T16:03:00Z">
        <w:r w:rsidDel="00142E30">
          <w:delText>Free-Form Visualization</w:delText>
        </w:r>
      </w:del>
    </w:p>
    <w:p w14:paraId="0740529C" w14:textId="77777777" w:rsidR="00073132" w:rsidRDefault="00073132" w:rsidP="00073132">
      <w:pPr>
        <w:pStyle w:val="Heading2"/>
        <w:rPr>
          <w:ins w:id="1761" w:author="Seungjin Baek" w:date="2016-09-30T15:20:00Z"/>
        </w:rPr>
      </w:pPr>
      <w:r>
        <w:t>Reflection</w:t>
      </w:r>
    </w:p>
    <w:p w14:paraId="563924A4" w14:textId="0D9E042D" w:rsidR="005C067B" w:rsidRDefault="005C067B" w:rsidP="005C067B">
      <w:pPr>
        <w:rPr>
          <w:ins w:id="1762" w:author="Seungjin Baek" w:date="2016-09-30T15:23:00Z"/>
        </w:rPr>
        <w:pPrChange w:id="1763" w:author="Seungjin Baek" w:date="2016-09-30T15:20:00Z">
          <w:pPr>
            <w:pStyle w:val="Heading2"/>
          </w:pPr>
        </w:pPrChange>
      </w:pPr>
      <w:ins w:id="1764" w:author="Seungjin Baek" w:date="2016-09-30T15:20:00Z">
        <w:r>
          <w:t xml:space="preserve">In this project, a clustering analysis was conducted on </w:t>
        </w:r>
      </w:ins>
      <w:ins w:id="1765" w:author="Seungjin Baek" w:date="2016-09-30T15:21:00Z">
        <w:r>
          <w:t>a</w:t>
        </w:r>
      </w:ins>
      <w:ins w:id="1766" w:author="Seungjin Baek" w:date="2016-09-30T15:20:00Z">
        <w:r>
          <w:t xml:space="preserve"> data</w:t>
        </w:r>
      </w:ins>
      <w:ins w:id="1767" w:author="Seungjin Baek" w:date="2016-09-30T15:21:00Z">
        <w:r>
          <w:t>set that contains seller activities</w:t>
        </w:r>
      </w:ins>
      <w:ins w:id="1768" w:author="Seungjin Baek" w:date="2016-09-30T15:20:00Z">
        <w:r>
          <w:t xml:space="preserve"> from mobile shopping mall app</w:t>
        </w:r>
      </w:ins>
      <w:ins w:id="1769" w:author="Seungjin Baek" w:date="2016-09-30T15:21:00Z">
        <w:r>
          <w:t xml:space="preserve">. The features of the data were </w:t>
        </w:r>
      </w:ins>
      <w:ins w:id="1770" w:author="Seungjin Baek" w:date="2016-09-30T15:22:00Z">
        <w:r w:rsidR="008654A9">
          <w:t>processed with feature selection and dimensional reduction (PCA) and then various clustering analyses were applied.</w:t>
        </w:r>
      </w:ins>
    </w:p>
    <w:p w14:paraId="0212EFB8" w14:textId="303D2C7D" w:rsidR="008654A9" w:rsidRDefault="008654A9" w:rsidP="005C067B">
      <w:pPr>
        <w:rPr>
          <w:ins w:id="1771" w:author="Seungjin Baek" w:date="2016-09-30T15:24:00Z"/>
        </w:rPr>
        <w:pPrChange w:id="1772" w:author="Seungjin Baek" w:date="2016-09-30T15:20:00Z">
          <w:pPr>
            <w:pStyle w:val="Heading2"/>
          </w:pPr>
        </w:pPrChange>
      </w:pPr>
      <w:ins w:id="1773" w:author="Seungjin Baek" w:date="2016-09-30T15:23:00Z">
        <w:r>
          <w:t xml:space="preserve">The purpose of the clustering analysis is to group the sellers into four so that the company could provide appropriate customer supports for each group. </w:t>
        </w:r>
      </w:ins>
    </w:p>
    <w:p w14:paraId="35E094D9" w14:textId="77777777" w:rsidR="008654A9" w:rsidRDefault="008654A9" w:rsidP="005C067B">
      <w:pPr>
        <w:rPr>
          <w:ins w:id="1774" w:author="Seungjin Baek" w:date="2016-09-30T15:24:00Z"/>
        </w:rPr>
        <w:pPrChange w:id="1775" w:author="Seungjin Baek" w:date="2016-09-30T15:20:00Z">
          <w:pPr>
            <w:pStyle w:val="Heading2"/>
          </w:pPr>
        </w:pPrChange>
      </w:pPr>
    </w:p>
    <w:p w14:paraId="2C659C96" w14:textId="26387845" w:rsidR="008654A9" w:rsidRPr="005C067B" w:rsidRDefault="008654A9" w:rsidP="005C067B">
      <w:pPr>
        <w:rPr>
          <w:rPrChange w:id="1776" w:author="Seungjin Baek" w:date="2016-09-30T15:20:00Z">
            <w:rPr/>
          </w:rPrChange>
        </w:rPr>
        <w:pPrChange w:id="1777" w:author="Seungjin Baek" w:date="2016-09-30T15:20:00Z">
          <w:pPr>
            <w:pStyle w:val="Heading2"/>
          </w:pPr>
        </w:pPrChange>
      </w:pPr>
      <w:ins w:id="1778" w:author="Seungjin Baek" w:date="2016-09-30T15:24:00Z">
        <w:r>
          <w:t>K-Means</w:t>
        </w:r>
      </w:ins>
      <w:ins w:id="1779" w:author="Seungjin Baek" w:date="2016-09-30T15:26:00Z">
        <w:r>
          <w:t xml:space="preserve">, DBSCAN and hierarchical clustering </w:t>
        </w:r>
      </w:ins>
      <w:ins w:id="1780" w:author="Seungjin Baek" w:date="2016-09-30T15:24:00Z">
        <w:r>
          <w:t>analys</w:t>
        </w:r>
      </w:ins>
      <w:ins w:id="1781" w:author="Seungjin Baek" w:date="2016-09-30T15:26:00Z">
        <w:r>
          <w:t>e</w:t>
        </w:r>
      </w:ins>
      <w:ins w:id="1782" w:author="Seungjin Baek" w:date="2016-09-30T15:24:00Z">
        <w:r>
          <w:t xml:space="preserve">s </w:t>
        </w:r>
      </w:ins>
      <w:ins w:id="1783" w:author="Seungjin Baek" w:date="2016-09-30T15:26:00Z">
        <w:r>
          <w:t>were applied to the dataset</w:t>
        </w:r>
      </w:ins>
      <w:ins w:id="1784" w:author="Seungjin Baek" w:date="2016-09-30T16:03:00Z">
        <w:r w:rsidR="00142E30">
          <w:t>, but the computational time for</w:t>
        </w:r>
      </w:ins>
      <w:ins w:id="1785" w:author="Seungjin Baek" w:date="2016-09-30T15:26:00Z">
        <w:r>
          <w:t xml:space="preserve"> </w:t>
        </w:r>
      </w:ins>
      <w:ins w:id="1786" w:author="Seungjin Baek" w:date="2016-09-30T15:39:00Z">
        <w:r>
          <w:t xml:space="preserve">DBSCAN and hierarchical clustering analyses </w:t>
        </w:r>
      </w:ins>
      <w:ins w:id="1787" w:author="Seungjin Baek" w:date="2016-09-30T16:03:00Z">
        <w:r w:rsidR="00142E30">
          <w:t xml:space="preserve">were greatly longer than K-Means and not all of 97000 dataset could be used due to the computer memory issue. </w:t>
        </w:r>
      </w:ins>
    </w:p>
    <w:p w14:paraId="49ADE185" w14:textId="77777777" w:rsidR="00073132" w:rsidRDefault="00073132" w:rsidP="00073132">
      <w:pPr>
        <w:pStyle w:val="Heading2"/>
      </w:pPr>
      <w:r>
        <w:t>Improvement</w:t>
      </w:r>
    </w:p>
    <w:p w14:paraId="2EB183A9" w14:textId="15AB3BBD" w:rsidR="00073132" w:rsidRDefault="00142E30">
      <w:ins w:id="1788" w:author="Seungjin Baek" w:date="2016-09-30T16:04:00Z">
        <w:r>
          <w:t>For a future task, the active user set</w:t>
        </w:r>
      </w:ins>
      <w:ins w:id="1789" w:author="Seungjin Baek" w:date="2016-09-30T16:05:00Z">
        <w:r>
          <w:t xml:space="preserve"> which were used for K-Means clustering analysis</w:t>
        </w:r>
      </w:ins>
      <w:ins w:id="1790" w:author="Seungjin Baek" w:date="2016-09-30T16:04:00Z">
        <w:r>
          <w:t xml:space="preserve"> could be used as a ground truth </w:t>
        </w:r>
      </w:ins>
      <w:ins w:id="1791" w:author="Seungjin Baek" w:date="2016-09-30T16:06:00Z">
        <w:r>
          <w:t>classification labels</w:t>
        </w:r>
      </w:ins>
      <w:ins w:id="1792" w:author="Seungjin Baek" w:date="2016-09-30T16:04:00Z">
        <w:r>
          <w:t xml:space="preserve"> and a </w:t>
        </w:r>
      </w:ins>
      <w:ins w:id="1793" w:author="Seungjin Baek" w:date="2016-09-30T16:06:00Z">
        <w:r>
          <w:t xml:space="preserve">new supervised </w:t>
        </w:r>
      </w:ins>
      <w:ins w:id="1794" w:author="Seungjin Baek" w:date="2016-09-30T16:04:00Z">
        <w:r>
          <w:t>classifier model could be constructed</w:t>
        </w:r>
      </w:ins>
      <w:ins w:id="1795" w:author="Seungjin Baek" w:date="2016-09-30T16:05:00Z">
        <w:r>
          <w:t xml:space="preserve">. Therefore, </w:t>
        </w:r>
      </w:ins>
      <w:ins w:id="1796" w:author="Seungjin Baek" w:date="2016-09-30T16:04:00Z">
        <w:r>
          <w:t xml:space="preserve">any future or unseen dataset can be </w:t>
        </w:r>
      </w:ins>
      <w:ins w:id="1797" w:author="Seungjin Baek" w:date="2016-09-30T16:05:00Z">
        <w:r>
          <w:t>analyzed with the classifier and a reasonable group could be predicted.</w:t>
        </w:r>
      </w:ins>
    </w:p>
    <w:sectPr w:rsidR="00073132" w:rsidSect="009B113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Seungjin Baek" w:date="2016-06-23T16:45:00Z" w:initials="sb">
    <w:p w14:paraId="6B14A3CA" w14:textId="77777777" w:rsidR="005C067B" w:rsidRDefault="005C067B">
      <w:pPr>
        <w:pStyle w:val="CommentText"/>
      </w:pPr>
      <w:r>
        <w:rPr>
          <w:rStyle w:val="CommentReference"/>
        </w:rPr>
        <w:annotationRef/>
      </w:r>
      <w:r>
        <w:t>Revise this paragraph</w:t>
      </w:r>
    </w:p>
  </w:comment>
  <w:comment w:id="242" w:author="Seungjin Baek" w:date="2016-09-01T17:26:00Z" w:initials="sb">
    <w:p w14:paraId="40D75819" w14:textId="15743C06" w:rsidR="005C067B" w:rsidRDefault="005C067B">
      <w:pPr>
        <w:pStyle w:val="CommentText"/>
      </w:pPr>
      <w:r>
        <w:rPr>
          <w:rStyle w:val="CommentReference"/>
        </w:rPr>
        <w:annotationRef/>
      </w:r>
      <w:r>
        <w:t>We need to add figures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0F8"/>
    <w:multiLevelType w:val="hybridMultilevel"/>
    <w:tmpl w:val="EFF4E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66C18"/>
    <w:multiLevelType w:val="hybridMultilevel"/>
    <w:tmpl w:val="E7589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921C68"/>
    <w:multiLevelType w:val="hybridMultilevel"/>
    <w:tmpl w:val="4432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D74A9E"/>
    <w:multiLevelType w:val="hybridMultilevel"/>
    <w:tmpl w:val="A56C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104B65"/>
    <w:multiLevelType w:val="hybridMultilevel"/>
    <w:tmpl w:val="3606D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2A4DAD"/>
    <w:multiLevelType w:val="hybridMultilevel"/>
    <w:tmpl w:val="3352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12CA6"/>
    <w:multiLevelType w:val="multilevel"/>
    <w:tmpl w:val="10C4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966456"/>
    <w:multiLevelType w:val="multilevel"/>
    <w:tmpl w:val="F696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3A1B14"/>
    <w:multiLevelType w:val="multilevel"/>
    <w:tmpl w:val="0582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2F4428"/>
    <w:multiLevelType w:val="hybridMultilevel"/>
    <w:tmpl w:val="65A00CAC"/>
    <w:lvl w:ilvl="0" w:tplc="4E1A992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CF5AD2"/>
    <w:multiLevelType w:val="hybridMultilevel"/>
    <w:tmpl w:val="E7589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2D3DE3"/>
    <w:multiLevelType w:val="hybridMultilevel"/>
    <w:tmpl w:val="BC82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4418FD"/>
    <w:multiLevelType w:val="hybridMultilevel"/>
    <w:tmpl w:val="A772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033F05"/>
    <w:multiLevelType w:val="hybridMultilevel"/>
    <w:tmpl w:val="BE8A2A3A"/>
    <w:lvl w:ilvl="0" w:tplc="45982B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C2A2D33"/>
    <w:multiLevelType w:val="hybridMultilevel"/>
    <w:tmpl w:val="65A00CAC"/>
    <w:lvl w:ilvl="0" w:tplc="4E1A992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2"/>
  </w:num>
  <w:num w:numId="7">
    <w:abstractNumId w:val="11"/>
  </w:num>
  <w:num w:numId="8">
    <w:abstractNumId w:val="6"/>
  </w:num>
  <w:num w:numId="9">
    <w:abstractNumId w:val="8"/>
  </w:num>
  <w:num w:numId="10">
    <w:abstractNumId w:val="7"/>
  </w:num>
  <w:num w:numId="11">
    <w:abstractNumId w:val="10"/>
  </w:num>
  <w:num w:numId="12">
    <w:abstractNumId w:val="14"/>
  </w:num>
  <w:num w:numId="13">
    <w:abstractNumId w:val="1"/>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132"/>
    <w:rsid w:val="0003114E"/>
    <w:rsid w:val="00073132"/>
    <w:rsid w:val="00120D36"/>
    <w:rsid w:val="00124851"/>
    <w:rsid w:val="00142E30"/>
    <w:rsid w:val="00143F9C"/>
    <w:rsid w:val="00155BA6"/>
    <w:rsid w:val="001721BD"/>
    <w:rsid w:val="00207B59"/>
    <w:rsid w:val="002517A3"/>
    <w:rsid w:val="002707E0"/>
    <w:rsid w:val="00297868"/>
    <w:rsid w:val="002B3B50"/>
    <w:rsid w:val="002D0C14"/>
    <w:rsid w:val="002D7154"/>
    <w:rsid w:val="00323D65"/>
    <w:rsid w:val="00333088"/>
    <w:rsid w:val="003424FA"/>
    <w:rsid w:val="00345EDA"/>
    <w:rsid w:val="00351AB9"/>
    <w:rsid w:val="0038059A"/>
    <w:rsid w:val="003B4B85"/>
    <w:rsid w:val="003B693F"/>
    <w:rsid w:val="00433A72"/>
    <w:rsid w:val="0049411A"/>
    <w:rsid w:val="004D3431"/>
    <w:rsid w:val="004F436C"/>
    <w:rsid w:val="00544BA5"/>
    <w:rsid w:val="005C067B"/>
    <w:rsid w:val="005D6FB6"/>
    <w:rsid w:val="005E4CAF"/>
    <w:rsid w:val="00601B87"/>
    <w:rsid w:val="0060567B"/>
    <w:rsid w:val="006614BA"/>
    <w:rsid w:val="00693C71"/>
    <w:rsid w:val="006C7A08"/>
    <w:rsid w:val="006D5D5C"/>
    <w:rsid w:val="006E48EF"/>
    <w:rsid w:val="007204F5"/>
    <w:rsid w:val="00740CD9"/>
    <w:rsid w:val="00775747"/>
    <w:rsid w:val="007C2466"/>
    <w:rsid w:val="007E0763"/>
    <w:rsid w:val="00810769"/>
    <w:rsid w:val="00830B57"/>
    <w:rsid w:val="00833C71"/>
    <w:rsid w:val="008654A9"/>
    <w:rsid w:val="0089408E"/>
    <w:rsid w:val="008B60F9"/>
    <w:rsid w:val="00932480"/>
    <w:rsid w:val="009B1131"/>
    <w:rsid w:val="00A118A2"/>
    <w:rsid w:val="00A1629F"/>
    <w:rsid w:val="00A86ACC"/>
    <w:rsid w:val="00AC1175"/>
    <w:rsid w:val="00AF7533"/>
    <w:rsid w:val="00B04A12"/>
    <w:rsid w:val="00B27470"/>
    <w:rsid w:val="00B30EAD"/>
    <w:rsid w:val="00B322E0"/>
    <w:rsid w:val="00B37838"/>
    <w:rsid w:val="00B777F5"/>
    <w:rsid w:val="00B85F71"/>
    <w:rsid w:val="00B923CD"/>
    <w:rsid w:val="00BE3334"/>
    <w:rsid w:val="00BF3DC1"/>
    <w:rsid w:val="00C25E6E"/>
    <w:rsid w:val="00C71E18"/>
    <w:rsid w:val="00CA7533"/>
    <w:rsid w:val="00CC05DA"/>
    <w:rsid w:val="00D30B7A"/>
    <w:rsid w:val="00D759BC"/>
    <w:rsid w:val="00DD1E29"/>
    <w:rsid w:val="00E2353B"/>
    <w:rsid w:val="00E339B0"/>
    <w:rsid w:val="00E3655E"/>
    <w:rsid w:val="00E37BBA"/>
    <w:rsid w:val="00E40739"/>
    <w:rsid w:val="00E62D09"/>
    <w:rsid w:val="00F07465"/>
    <w:rsid w:val="00F23472"/>
    <w:rsid w:val="00F25EDD"/>
    <w:rsid w:val="00F35476"/>
    <w:rsid w:val="00F57B93"/>
    <w:rsid w:val="00F66BF4"/>
    <w:rsid w:val="00FB19C3"/>
    <w:rsid w:val="00FD029F"/>
    <w:rsid w:val="00FF38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472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48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485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 w:type="character" w:styleId="PlaceholderText">
    <w:name w:val="Placeholder Text"/>
    <w:basedOn w:val="DefaultParagraphFont"/>
    <w:uiPriority w:val="99"/>
    <w:semiHidden/>
    <w:rsid w:val="00AF7533"/>
    <w:rPr>
      <w:color w:val="808080"/>
    </w:rPr>
  </w:style>
  <w:style w:type="character" w:styleId="Hyperlink">
    <w:name w:val="Hyperlink"/>
    <w:basedOn w:val="DefaultParagraphFont"/>
    <w:uiPriority w:val="99"/>
    <w:unhideWhenUsed/>
    <w:rsid w:val="00AF7533"/>
    <w:rPr>
      <w:color w:val="0000FF" w:themeColor="hyperlink"/>
      <w:u w:val="single"/>
    </w:rPr>
  </w:style>
  <w:style w:type="character" w:styleId="FollowedHyperlink">
    <w:name w:val="FollowedHyperlink"/>
    <w:basedOn w:val="DefaultParagraphFont"/>
    <w:uiPriority w:val="99"/>
    <w:semiHidden/>
    <w:unhideWhenUsed/>
    <w:rsid w:val="00AF7533"/>
    <w:rPr>
      <w:color w:val="800080" w:themeColor="followedHyperlink"/>
      <w:u w:val="single"/>
    </w:rPr>
  </w:style>
  <w:style w:type="paragraph" w:styleId="Caption">
    <w:name w:val="caption"/>
    <w:basedOn w:val="Normal"/>
    <w:next w:val="Normal"/>
    <w:uiPriority w:val="35"/>
    <w:unhideWhenUsed/>
    <w:qFormat/>
    <w:rsid w:val="00830B57"/>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1248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4851"/>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51A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1AB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7313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48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485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13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731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B19C3"/>
    <w:pPr>
      <w:ind w:left="720"/>
      <w:contextualSpacing/>
    </w:pPr>
  </w:style>
  <w:style w:type="character" w:styleId="CommentReference">
    <w:name w:val="annotation reference"/>
    <w:basedOn w:val="DefaultParagraphFont"/>
    <w:uiPriority w:val="99"/>
    <w:semiHidden/>
    <w:unhideWhenUsed/>
    <w:rsid w:val="005D6FB6"/>
    <w:rPr>
      <w:sz w:val="16"/>
      <w:szCs w:val="16"/>
    </w:rPr>
  </w:style>
  <w:style w:type="paragraph" w:styleId="CommentText">
    <w:name w:val="annotation text"/>
    <w:basedOn w:val="Normal"/>
    <w:link w:val="CommentTextChar"/>
    <w:uiPriority w:val="99"/>
    <w:semiHidden/>
    <w:unhideWhenUsed/>
    <w:rsid w:val="005D6FB6"/>
    <w:rPr>
      <w:sz w:val="20"/>
      <w:szCs w:val="20"/>
    </w:rPr>
  </w:style>
  <w:style w:type="character" w:customStyle="1" w:styleId="CommentTextChar">
    <w:name w:val="Comment Text Char"/>
    <w:basedOn w:val="DefaultParagraphFont"/>
    <w:link w:val="CommentText"/>
    <w:uiPriority w:val="99"/>
    <w:semiHidden/>
    <w:rsid w:val="005D6FB6"/>
    <w:rPr>
      <w:sz w:val="20"/>
      <w:szCs w:val="20"/>
    </w:rPr>
  </w:style>
  <w:style w:type="paragraph" w:styleId="CommentSubject">
    <w:name w:val="annotation subject"/>
    <w:basedOn w:val="CommentText"/>
    <w:next w:val="CommentText"/>
    <w:link w:val="CommentSubjectChar"/>
    <w:uiPriority w:val="99"/>
    <w:semiHidden/>
    <w:unhideWhenUsed/>
    <w:rsid w:val="005D6FB6"/>
    <w:rPr>
      <w:b/>
      <w:bCs/>
    </w:rPr>
  </w:style>
  <w:style w:type="character" w:customStyle="1" w:styleId="CommentSubjectChar">
    <w:name w:val="Comment Subject Char"/>
    <w:basedOn w:val="CommentTextChar"/>
    <w:link w:val="CommentSubject"/>
    <w:uiPriority w:val="99"/>
    <w:semiHidden/>
    <w:rsid w:val="005D6FB6"/>
    <w:rPr>
      <w:b/>
      <w:bCs/>
      <w:sz w:val="20"/>
      <w:szCs w:val="20"/>
    </w:rPr>
  </w:style>
  <w:style w:type="paragraph" w:styleId="BalloonText">
    <w:name w:val="Balloon Text"/>
    <w:basedOn w:val="Normal"/>
    <w:link w:val="BalloonTextChar"/>
    <w:uiPriority w:val="99"/>
    <w:semiHidden/>
    <w:unhideWhenUsed/>
    <w:rsid w:val="005D6FB6"/>
    <w:rPr>
      <w:rFonts w:ascii="Tahoma" w:hAnsi="Tahoma" w:cs="Tahoma"/>
      <w:sz w:val="16"/>
      <w:szCs w:val="16"/>
    </w:rPr>
  </w:style>
  <w:style w:type="character" w:customStyle="1" w:styleId="BalloonTextChar">
    <w:name w:val="Balloon Text Char"/>
    <w:basedOn w:val="DefaultParagraphFont"/>
    <w:link w:val="BalloonText"/>
    <w:uiPriority w:val="99"/>
    <w:semiHidden/>
    <w:rsid w:val="005D6FB6"/>
    <w:rPr>
      <w:rFonts w:ascii="Tahoma" w:hAnsi="Tahoma" w:cs="Tahoma"/>
      <w:sz w:val="16"/>
      <w:szCs w:val="16"/>
    </w:rPr>
  </w:style>
  <w:style w:type="table" w:styleId="TableGrid">
    <w:name w:val="Table Grid"/>
    <w:basedOn w:val="TableNormal"/>
    <w:uiPriority w:val="59"/>
    <w:rsid w:val="0034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A118A2"/>
    <w:pPr>
      <w:spacing w:before="100" w:beforeAutospacing="1" w:after="100" w:afterAutospacing="1"/>
    </w:pPr>
    <w:rPr>
      <w:rFonts w:ascii="Times" w:hAnsi="Times"/>
      <w:sz w:val="20"/>
      <w:szCs w:val="20"/>
    </w:rPr>
  </w:style>
  <w:style w:type="character" w:customStyle="1" w:styleId="c0">
    <w:name w:val="c0"/>
    <w:basedOn w:val="DefaultParagraphFont"/>
    <w:rsid w:val="00A118A2"/>
  </w:style>
  <w:style w:type="character" w:customStyle="1" w:styleId="apple-converted-space">
    <w:name w:val="apple-converted-space"/>
    <w:basedOn w:val="DefaultParagraphFont"/>
    <w:rsid w:val="00A118A2"/>
  </w:style>
  <w:style w:type="paragraph" w:customStyle="1" w:styleId="c10">
    <w:name w:val="c10"/>
    <w:basedOn w:val="Normal"/>
    <w:rsid w:val="0089408E"/>
    <w:pPr>
      <w:spacing w:before="100" w:beforeAutospacing="1" w:after="100" w:afterAutospacing="1"/>
    </w:pPr>
    <w:rPr>
      <w:rFonts w:ascii="Times" w:hAnsi="Times"/>
      <w:sz w:val="20"/>
      <w:szCs w:val="20"/>
    </w:rPr>
  </w:style>
  <w:style w:type="character" w:customStyle="1" w:styleId="c1">
    <w:name w:val="c1"/>
    <w:basedOn w:val="DefaultParagraphFont"/>
    <w:rsid w:val="0089408E"/>
  </w:style>
  <w:style w:type="character" w:styleId="PlaceholderText">
    <w:name w:val="Placeholder Text"/>
    <w:basedOn w:val="DefaultParagraphFont"/>
    <w:uiPriority w:val="99"/>
    <w:semiHidden/>
    <w:rsid w:val="00AF7533"/>
    <w:rPr>
      <w:color w:val="808080"/>
    </w:rPr>
  </w:style>
  <w:style w:type="character" w:styleId="Hyperlink">
    <w:name w:val="Hyperlink"/>
    <w:basedOn w:val="DefaultParagraphFont"/>
    <w:uiPriority w:val="99"/>
    <w:unhideWhenUsed/>
    <w:rsid w:val="00AF7533"/>
    <w:rPr>
      <w:color w:val="0000FF" w:themeColor="hyperlink"/>
      <w:u w:val="single"/>
    </w:rPr>
  </w:style>
  <w:style w:type="character" w:styleId="FollowedHyperlink">
    <w:name w:val="FollowedHyperlink"/>
    <w:basedOn w:val="DefaultParagraphFont"/>
    <w:uiPriority w:val="99"/>
    <w:semiHidden/>
    <w:unhideWhenUsed/>
    <w:rsid w:val="00AF7533"/>
    <w:rPr>
      <w:color w:val="800080" w:themeColor="followedHyperlink"/>
      <w:u w:val="single"/>
    </w:rPr>
  </w:style>
  <w:style w:type="paragraph" w:styleId="Caption">
    <w:name w:val="caption"/>
    <w:basedOn w:val="Normal"/>
    <w:next w:val="Normal"/>
    <w:uiPriority w:val="35"/>
    <w:unhideWhenUsed/>
    <w:qFormat/>
    <w:rsid w:val="00830B57"/>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1248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4851"/>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51AB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1AB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968452">
      <w:bodyDiv w:val="1"/>
      <w:marLeft w:val="0"/>
      <w:marRight w:val="0"/>
      <w:marTop w:val="0"/>
      <w:marBottom w:val="0"/>
      <w:divBdr>
        <w:top w:val="none" w:sz="0" w:space="0" w:color="auto"/>
        <w:left w:val="none" w:sz="0" w:space="0" w:color="auto"/>
        <w:bottom w:val="none" w:sz="0" w:space="0" w:color="auto"/>
        <w:right w:val="none" w:sz="0" w:space="0" w:color="auto"/>
      </w:divBdr>
    </w:div>
    <w:div w:id="862013333">
      <w:bodyDiv w:val="1"/>
      <w:marLeft w:val="0"/>
      <w:marRight w:val="0"/>
      <w:marTop w:val="0"/>
      <w:marBottom w:val="0"/>
      <w:divBdr>
        <w:top w:val="none" w:sz="0" w:space="0" w:color="auto"/>
        <w:left w:val="none" w:sz="0" w:space="0" w:color="auto"/>
        <w:bottom w:val="none" w:sz="0" w:space="0" w:color="auto"/>
        <w:right w:val="none" w:sz="0" w:space="0" w:color="auto"/>
      </w:divBdr>
    </w:div>
    <w:div w:id="1209341180">
      <w:bodyDiv w:val="1"/>
      <w:marLeft w:val="0"/>
      <w:marRight w:val="0"/>
      <w:marTop w:val="0"/>
      <w:marBottom w:val="0"/>
      <w:divBdr>
        <w:top w:val="none" w:sz="0" w:space="0" w:color="auto"/>
        <w:left w:val="none" w:sz="0" w:space="0" w:color="auto"/>
        <w:bottom w:val="none" w:sz="0" w:space="0" w:color="auto"/>
        <w:right w:val="none" w:sz="0" w:space="0" w:color="auto"/>
      </w:divBdr>
    </w:div>
    <w:div w:id="1289899790">
      <w:bodyDiv w:val="1"/>
      <w:marLeft w:val="0"/>
      <w:marRight w:val="0"/>
      <w:marTop w:val="0"/>
      <w:marBottom w:val="0"/>
      <w:divBdr>
        <w:top w:val="none" w:sz="0" w:space="0" w:color="auto"/>
        <w:left w:val="none" w:sz="0" w:space="0" w:color="auto"/>
        <w:bottom w:val="none" w:sz="0" w:space="0" w:color="auto"/>
        <w:right w:val="none" w:sz="0" w:space="0" w:color="auto"/>
      </w:divBdr>
    </w:div>
    <w:div w:id="1318725051">
      <w:bodyDiv w:val="1"/>
      <w:marLeft w:val="0"/>
      <w:marRight w:val="0"/>
      <w:marTop w:val="0"/>
      <w:marBottom w:val="0"/>
      <w:divBdr>
        <w:top w:val="none" w:sz="0" w:space="0" w:color="auto"/>
        <w:left w:val="none" w:sz="0" w:space="0" w:color="auto"/>
        <w:bottom w:val="none" w:sz="0" w:space="0" w:color="auto"/>
        <w:right w:val="none" w:sz="0" w:space="0" w:color="auto"/>
      </w:divBdr>
    </w:div>
    <w:div w:id="1368262147">
      <w:bodyDiv w:val="1"/>
      <w:marLeft w:val="0"/>
      <w:marRight w:val="0"/>
      <w:marTop w:val="0"/>
      <w:marBottom w:val="0"/>
      <w:divBdr>
        <w:top w:val="none" w:sz="0" w:space="0" w:color="auto"/>
        <w:left w:val="none" w:sz="0" w:space="0" w:color="auto"/>
        <w:bottom w:val="none" w:sz="0" w:space="0" w:color="auto"/>
        <w:right w:val="none" w:sz="0" w:space="0" w:color="auto"/>
      </w:divBdr>
    </w:div>
    <w:div w:id="1420712763">
      <w:bodyDiv w:val="1"/>
      <w:marLeft w:val="0"/>
      <w:marRight w:val="0"/>
      <w:marTop w:val="0"/>
      <w:marBottom w:val="0"/>
      <w:divBdr>
        <w:top w:val="none" w:sz="0" w:space="0" w:color="auto"/>
        <w:left w:val="none" w:sz="0" w:space="0" w:color="auto"/>
        <w:bottom w:val="none" w:sz="0" w:space="0" w:color="auto"/>
        <w:right w:val="none" w:sz="0" w:space="0" w:color="auto"/>
      </w:divBdr>
    </w:div>
    <w:div w:id="1568959128">
      <w:bodyDiv w:val="1"/>
      <w:marLeft w:val="0"/>
      <w:marRight w:val="0"/>
      <w:marTop w:val="0"/>
      <w:marBottom w:val="0"/>
      <w:divBdr>
        <w:top w:val="none" w:sz="0" w:space="0" w:color="auto"/>
        <w:left w:val="none" w:sz="0" w:space="0" w:color="auto"/>
        <w:bottom w:val="none" w:sz="0" w:space="0" w:color="auto"/>
        <w:right w:val="none" w:sz="0" w:space="0" w:color="auto"/>
      </w:divBdr>
    </w:div>
    <w:div w:id="1622221750">
      <w:bodyDiv w:val="1"/>
      <w:marLeft w:val="0"/>
      <w:marRight w:val="0"/>
      <w:marTop w:val="0"/>
      <w:marBottom w:val="0"/>
      <w:divBdr>
        <w:top w:val="none" w:sz="0" w:space="0" w:color="auto"/>
        <w:left w:val="none" w:sz="0" w:space="0" w:color="auto"/>
        <w:bottom w:val="none" w:sz="0" w:space="0" w:color="auto"/>
        <w:right w:val="none" w:sz="0" w:space="0" w:color="auto"/>
      </w:divBdr>
    </w:div>
    <w:div w:id="1720276757">
      <w:bodyDiv w:val="1"/>
      <w:marLeft w:val="0"/>
      <w:marRight w:val="0"/>
      <w:marTop w:val="0"/>
      <w:marBottom w:val="0"/>
      <w:divBdr>
        <w:top w:val="none" w:sz="0" w:space="0" w:color="auto"/>
        <w:left w:val="none" w:sz="0" w:space="0" w:color="auto"/>
        <w:bottom w:val="none" w:sz="0" w:space="0" w:color="auto"/>
        <w:right w:val="none" w:sz="0" w:space="0" w:color="auto"/>
      </w:divBdr>
    </w:div>
    <w:div w:id="21450799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492AA-4E88-4269-82FF-BA95817B9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10</Pages>
  <Words>3293</Words>
  <Characters>18773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dc:description/>
  <cp:lastModifiedBy>Seungjin Baek</cp:lastModifiedBy>
  <cp:revision>39</cp:revision>
  <cp:lastPrinted>2016-09-30T23:33:00Z</cp:lastPrinted>
  <dcterms:created xsi:type="dcterms:W3CDTF">2016-06-13T06:28:00Z</dcterms:created>
  <dcterms:modified xsi:type="dcterms:W3CDTF">2016-09-30T23:34:00Z</dcterms:modified>
</cp:coreProperties>
</file>